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1A886" w14:textId="77777777" w:rsidR="00A925AB" w:rsidRPr="00F23171" w:rsidRDefault="00454DF6" w:rsidP="00437FF1">
      <w:pPr>
        <w:spacing w:line="240" w:lineRule="auto"/>
        <w:jc w:val="left"/>
        <w:rPr>
          <w:rFonts w:cs="Arial"/>
          <w:b/>
          <w:u w:val="single"/>
        </w:rPr>
      </w:pPr>
      <w:r w:rsidRPr="00F23171">
        <w:rPr>
          <w:rFonts w:cs="Arial"/>
          <w:noProof/>
        </w:rPr>
        <w:drawing>
          <wp:inline distT="0" distB="0" distL="0" distR="0" wp14:anchorId="7F1E5122" wp14:editId="491B9477">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624B18D6" w14:textId="77777777" w:rsidR="00454DF6" w:rsidRPr="00F23171" w:rsidRDefault="00454DF6" w:rsidP="00437FF1">
      <w:pPr>
        <w:jc w:val="left"/>
        <w:rPr>
          <w:rFonts w:cs="Arial"/>
          <w:color w:val="000000"/>
        </w:rPr>
      </w:pPr>
    </w:p>
    <w:p w14:paraId="7604A2D4" w14:textId="77777777" w:rsidR="00454DF6" w:rsidRPr="00F23171" w:rsidRDefault="00454DF6" w:rsidP="00003FED">
      <w:pPr>
        <w:jc w:val="center"/>
        <w:rPr>
          <w:rFonts w:cs="Arial"/>
          <w:color w:val="000000"/>
        </w:rPr>
      </w:pPr>
    </w:p>
    <w:p w14:paraId="2AE79E18" w14:textId="1B6024E8" w:rsidR="00454DF6" w:rsidRPr="00F23171" w:rsidRDefault="00350F2A" w:rsidP="00003FED">
      <w:pPr>
        <w:jc w:val="center"/>
        <w:rPr>
          <w:rFonts w:eastAsia="Times New Roman" w:cs="Arial"/>
          <w:i/>
        </w:rPr>
      </w:pPr>
      <w:r w:rsidRPr="00F23171">
        <w:rPr>
          <w:rFonts w:eastAsia="Times New Roman" w:cs="Arial"/>
          <w:i/>
        </w:rPr>
        <w:t>Lima Centro</w:t>
      </w:r>
    </w:p>
    <w:p w14:paraId="12A8DAF5" w14:textId="77777777" w:rsidR="00454DF6" w:rsidRPr="00F23171" w:rsidRDefault="00454DF6" w:rsidP="00003FED">
      <w:pPr>
        <w:spacing w:after="0" w:line="240" w:lineRule="auto"/>
        <w:jc w:val="center"/>
        <w:rPr>
          <w:rFonts w:eastAsia="Times New Roman" w:cs="Arial"/>
          <w:i/>
        </w:rPr>
      </w:pPr>
    </w:p>
    <w:p w14:paraId="4AC664A7" w14:textId="54688CFA" w:rsidR="00454DF6" w:rsidRPr="00F23171" w:rsidRDefault="004C11CD" w:rsidP="00003FED">
      <w:pPr>
        <w:spacing w:after="0" w:line="240" w:lineRule="auto"/>
        <w:jc w:val="center"/>
        <w:rPr>
          <w:rFonts w:eastAsia="Times New Roman" w:cs="Arial"/>
          <w:i/>
        </w:rPr>
      </w:pPr>
      <w:r w:rsidRPr="00F23171">
        <w:rPr>
          <w:rFonts w:eastAsia="Times New Roman" w:cs="Arial"/>
          <w:i/>
        </w:rPr>
        <w:t>Ingeniería de Software</w:t>
      </w:r>
    </w:p>
    <w:p w14:paraId="381034F5" w14:textId="77777777" w:rsidR="00454DF6" w:rsidRPr="00F23171" w:rsidRDefault="00454DF6" w:rsidP="00003FED">
      <w:pPr>
        <w:jc w:val="center"/>
        <w:rPr>
          <w:rFonts w:eastAsia="Times New Roman" w:cs="Arial"/>
          <w:b/>
        </w:rPr>
      </w:pPr>
    </w:p>
    <w:p w14:paraId="60CC701F" w14:textId="77777777" w:rsidR="00454DF6" w:rsidRPr="00F23171" w:rsidRDefault="00454DF6" w:rsidP="00003FED">
      <w:pPr>
        <w:jc w:val="center"/>
        <w:rPr>
          <w:rFonts w:eastAsia="Times New Roman" w:cs="Arial"/>
          <w:b/>
        </w:rPr>
      </w:pPr>
    </w:p>
    <w:p w14:paraId="1DF63C4A" w14:textId="77777777" w:rsidR="00454DF6" w:rsidRPr="00F23171" w:rsidRDefault="00454DF6" w:rsidP="00003FED">
      <w:pPr>
        <w:jc w:val="center"/>
        <w:rPr>
          <w:rFonts w:eastAsia="Times New Roman" w:cs="Arial"/>
          <w:b/>
        </w:rPr>
      </w:pPr>
      <w:r w:rsidRPr="00F23171">
        <w:rPr>
          <w:rFonts w:eastAsia="Times New Roman" w:cs="Arial"/>
          <w:b/>
        </w:rPr>
        <w:t>Proyecto de Trabajo de Investigación</w:t>
      </w:r>
    </w:p>
    <w:p w14:paraId="13B4870C" w14:textId="4F63AA85" w:rsidR="00454DF6" w:rsidRPr="00F23171" w:rsidRDefault="005A342F" w:rsidP="00003FED">
      <w:pPr>
        <w:jc w:val="center"/>
        <w:rPr>
          <w:rFonts w:eastAsia="Times New Roman" w:cs="Arial"/>
          <w:i/>
        </w:rPr>
      </w:pPr>
      <w:commentRangeStart w:id="0"/>
      <w:commentRangeStart w:id="1"/>
      <w:r w:rsidRPr="00714C21">
        <w:rPr>
          <w:rFonts w:eastAsia="Times New Roman" w:cs="Arial"/>
          <w:i/>
          <w:highlight w:val="yellow"/>
        </w:rPr>
        <w:t xml:space="preserve">Reducción del impacto de las </w:t>
      </w:r>
      <w:proofErr w:type="spellStart"/>
      <w:r w:rsidRPr="00714C21">
        <w:rPr>
          <w:rFonts w:eastAsia="Times New Roman" w:cs="Arial"/>
          <w:i/>
          <w:highlight w:val="yellow"/>
        </w:rPr>
        <w:t>noticias</w:t>
      </w:r>
      <w:del w:id="2" w:author="CRISTOFHER ZUÑIGA VARGAS" w:date="2021-10-13T12:50:00Z">
        <w:r w:rsidRPr="00714C21" w:rsidDel="004070E4">
          <w:rPr>
            <w:rFonts w:eastAsia="Times New Roman" w:cs="Arial"/>
            <w:i/>
            <w:highlight w:val="yellow"/>
          </w:rPr>
          <w:delText xml:space="preserve"> </w:delText>
        </w:r>
        <w:r w:rsidR="00714C21" w:rsidRPr="00714C21" w:rsidDel="004070E4">
          <w:rPr>
            <w:rFonts w:eastAsia="Times New Roman" w:cs="Arial"/>
            <w:i/>
            <w:highlight w:val="yellow"/>
          </w:rPr>
          <w:delText xml:space="preserve">las noticias </w:delText>
        </w:r>
      </w:del>
      <w:r w:rsidR="00714C21" w:rsidRPr="00714C21">
        <w:rPr>
          <w:rFonts w:eastAsia="Times New Roman" w:cs="Arial"/>
          <w:i/>
          <w:highlight w:val="yellow"/>
        </w:rPr>
        <w:t>falsas</w:t>
      </w:r>
      <w:proofErr w:type="spellEnd"/>
      <w:r w:rsidR="00714C21" w:rsidRPr="00714C21">
        <w:rPr>
          <w:rFonts w:eastAsia="Times New Roman" w:cs="Arial"/>
          <w:i/>
          <w:highlight w:val="yellow"/>
        </w:rPr>
        <w:t xml:space="preserve"> en la sociedad mediante la aplicación de un algoritmo de inteligencia artificial</w:t>
      </w:r>
      <w:commentRangeEnd w:id="0"/>
      <w:r w:rsidR="00A27495">
        <w:rPr>
          <w:rStyle w:val="Refdecomentario"/>
        </w:rPr>
        <w:commentReference w:id="0"/>
      </w:r>
      <w:commentRangeEnd w:id="1"/>
      <w:r w:rsidR="00A27495">
        <w:rPr>
          <w:rStyle w:val="Refdecomentario"/>
        </w:rPr>
        <w:commentReference w:id="1"/>
      </w:r>
    </w:p>
    <w:p w14:paraId="26DA711E" w14:textId="77777777" w:rsidR="00381343" w:rsidRPr="00F23171" w:rsidRDefault="00381343" w:rsidP="00003FED">
      <w:pPr>
        <w:jc w:val="center"/>
        <w:rPr>
          <w:rFonts w:eastAsia="Times New Roman" w:cs="Arial"/>
          <w:b/>
        </w:rPr>
      </w:pPr>
    </w:p>
    <w:p w14:paraId="0FAD9ACC" w14:textId="77777777" w:rsidR="00454DF6" w:rsidRPr="00F23171" w:rsidRDefault="00454DF6" w:rsidP="00003FED">
      <w:pPr>
        <w:jc w:val="center"/>
        <w:rPr>
          <w:rFonts w:eastAsia="Times New Roman" w:cs="Arial"/>
          <w:b/>
        </w:rPr>
      </w:pPr>
      <w:r w:rsidRPr="00F23171">
        <w:rPr>
          <w:rFonts w:eastAsia="Times New Roman" w:cs="Arial"/>
          <w:b/>
        </w:rPr>
        <w:t>Integrantes</w:t>
      </w:r>
    </w:p>
    <w:p w14:paraId="121849DF" w14:textId="7384C429" w:rsidR="00454DF6" w:rsidRPr="00F23171" w:rsidRDefault="00221B79" w:rsidP="00003FED">
      <w:pPr>
        <w:jc w:val="center"/>
        <w:rPr>
          <w:rFonts w:eastAsia="Times New Roman" w:cs="Arial"/>
          <w:i/>
        </w:rPr>
      </w:pPr>
      <w:r w:rsidRPr="00F23171">
        <w:rPr>
          <w:rFonts w:eastAsia="Times New Roman" w:cs="Arial"/>
          <w:i/>
        </w:rPr>
        <w:t>Estrada Flores, Erick Alexander</w:t>
      </w:r>
      <w:r w:rsidR="00454DF6" w:rsidRPr="00F23171">
        <w:rPr>
          <w:rFonts w:eastAsia="Times New Roman" w:cs="Arial"/>
          <w:i/>
        </w:rPr>
        <w:t xml:space="preserve"> (</w:t>
      </w:r>
      <w:r w:rsidRPr="00F23171">
        <w:rPr>
          <w:rFonts w:eastAsia="Times New Roman" w:cs="Arial"/>
          <w:i/>
        </w:rPr>
        <w:t>U18101198</w:t>
      </w:r>
      <w:r w:rsidR="00454DF6" w:rsidRPr="00F23171">
        <w:rPr>
          <w:rFonts w:eastAsia="Times New Roman" w:cs="Arial"/>
          <w:i/>
        </w:rPr>
        <w:t>)</w:t>
      </w:r>
    </w:p>
    <w:p w14:paraId="6DE8DCF7" w14:textId="77777777" w:rsidR="00454DF6" w:rsidRPr="00F23171" w:rsidRDefault="00454DF6" w:rsidP="00003FED">
      <w:pPr>
        <w:jc w:val="center"/>
        <w:rPr>
          <w:rFonts w:eastAsia="Times New Roman" w:cs="Arial"/>
        </w:rPr>
      </w:pPr>
    </w:p>
    <w:p w14:paraId="1971F302" w14:textId="77777777" w:rsidR="00454DF6" w:rsidRPr="00F23171" w:rsidRDefault="00454DF6" w:rsidP="00003FED">
      <w:pPr>
        <w:jc w:val="center"/>
        <w:rPr>
          <w:rFonts w:eastAsia="Times New Roman" w:cs="Arial"/>
          <w:b/>
        </w:rPr>
      </w:pPr>
      <w:r w:rsidRPr="00F23171">
        <w:rPr>
          <w:rFonts w:eastAsia="Times New Roman" w:cs="Arial"/>
          <w:b/>
        </w:rPr>
        <w:t>Docentes</w:t>
      </w:r>
    </w:p>
    <w:p w14:paraId="43845032" w14:textId="7C5F15AD" w:rsidR="00454DF6" w:rsidRPr="00F23171" w:rsidRDefault="00220479" w:rsidP="00003FED">
      <w:pPr>
        <w:jc w:val="center"/>
        <w:rPr>
          <w:rFonts w:eastAsia="Times New Roman" w:cs="Arial"/>
          <w:i/>
        </w:rPr>
      </w:pPr>
      <w:r w:rsidRPr="00F23171">
        <w:rPr>
          <w:rFonts w:eastAsia="Times New Roman" w:cs="Arial"/>
          <w:i/>
        </w:rPr>
        <w:t>Zuñiga Vargas, Cristo</w:t>
      </w:r>
      <w:r w:rsidR="00185906" w:rsidRPr="00F23171">
        <w:rPr>
          <w:rFonts w:eastAsia="Times New Roman" w:cs="Arial"/>
          <w:i/>
        </w:rPr>
        <w:t>fher</w:t>
      </w:r>
      <w:r w:rsidR="00454DF6" w:rsidRPr="00F23171">
        <w:rPr>
          <w:rFonts w:eastAsia="Times New Roman" w:cs="Arial"/>
          <w:i/>
        </w:rPr>
        <w:t xml:space="preserve"> (Docente Metodólogo)</w:t>
      </w:r>
    </w:p>
    <w:p w14:paraId="4605580B" w14:textId="1BA8329C" w:rsidR="00454DF6" w:rsidRPr="00F23171" w:rsidRDefault="00185906" w:rsidP="00003FED">
      <w:pPr>
        <w:jc w:val="center"/>
        <w:rPr>
          <w:rFonts w:eastAsia="Times New Roman" w:cs="Arial"/>
          <w:i/>
        </w:rPr>
      </w:pPr>
      <w:r w:rsidRPr="00F23171">
        <w:rPr>
          <w:rFonts w:eastAsia="Times New Roman" w:cs="Arial"/>
          <w:i/>
        </w:rPr>
        <w:t>Vera Cuya, Ronald Martin</w:t>
      </w:r>
      <w:r w:rsidR="00454DF6" w:rsidRPr="00F23171">
        <w:rPr>
          <w:rFonts w:eastAsia="Times New Roman" w:cs="Arial"/>
          <w:i/>
        </w:rPr>
        <w:t xml:space="preserve"> (Docente de Especialidad)</w:t>
      </w:r>
    </w:p>
    <w:p w14:paraId="560F7B95" w14:textId="77777777" w:rsidR="00454DF6" w:rsidRPr="00F23171" w:rsidRDefault="00454DF6" w:rsidP="00003FED">
      <w:pPr>
        <w:jc w:val="center"/>
        <w:rPr>
          <w:rFonts w:eastAsia="Times New Roman" w:cs="Arial"/>
          <w:b/>
        </w:rPr>
      </w:pPr>
    </w:p>
    <w:p w14:paraId="2B04D7F3" w14:textId="744C8F73" w:rsidR="00454DF6" w:rsidRPr="00F23171" w:rsidRDefault="00454DF6" w:rsidP="00003FED">
      <w:pPr>
        <w:ind w:left="708" w:firstLine="708"/>
        <w:jc w:val="center"/>
        <w:rPr>
          <w:rFonts w:cs="Arial"/>
        </w:rPr>
      </w:pPr>
    </w:p>
    <w:p w14:paraId="5F279F5E" w14:textId="14CC0604" w:rsidR="00D13AC7" w:rsidRPr="00F23171" w:rsidRDefault="00D13AC7" w:rsidP="00003FED">
      <w:pPr>
        <w:jc w:val="center"/>
        <w:rPr>
          <w:rFonts w:cs="Arial"/>
        </w:rPr>
      </w:pPr>
    </w:p>
    <w:p w14:paraId="28AE97D8" w14:textId="5F4FDF14" w:rsidR="00F23171" w:rsidRDefault="00F23171" w:rsidP="005B48B5">
      <w:pPr>
        <w:rPr>
          <w:rFonts w:cs="Arial"/>
        </w:rPr>
      </w:pPr>
    </w:p>
    <w:p w14:paraId="4B803824" w14:textId="77777777" w:rsidR="000B3D2B" w:rsidRPr="00F23171" w:rsidRDefault="000B3D2B" w:rsidP="00003FED">
      <w:pPr>
        <w:jc w:val="center"/>
        <w:rPr>
          <w:rFonts w:cs="Arial"/>
        </w:rPr>
      </w:pPr>
    </w:p>
    <w:p w14:paraId="643AC50F" w14:textId="0CE3A8B6" w:rsidR="00190AF6" w:rsidRPr="00F23171" w:rsidRDefault="00185906" w:rsidP="00003FED">
      <w:pPr>
        <w:ind w:firstLine="1"/>
        <w:jc w:val="center"/>
        <w:rPr>
          <w:rFonts w:eastAsia="Times New Roman" w:cs="Arial"/>
          <w:i/>
        </w:rPr>
      </w:pPr>
      <w:r w:rsidRPr="00F23171">
        <w:rPr>
          <w:rFonts w:eastAsia="Times New Roman" w:cs="Arial"/>
          <w:i/>
        </w:rPr>
        <w:t>Lima</w:t>
      </w:r>
      <w:r w:rsidR="00454DF6" w:rsidRPr="00F23171">
        <w:rPr>
          <w:rFonts w:eastAsia="Times New Roman" w:cs="Arial"/>
          <w:i/>
        </w:rPr>
        <w:t>, Perú</w:t>
      </w:r>
    </w:p>
    <w:p w14:paraId="60445B33" w14:textId="6443F074" w:rsidR="00190AF6" w:rsidRPr="00F23171" w:rsidRDefault="00454DF6" w:rsidP="00003FED">
      <w:pPr>
        <w:spacing w:after="0" w:line="240" w:lineRule="auto"/>
        <w:jc w:val="center"/>
        <w:rPr>
          <w:rFonts w:eastAsia="Times New Roman" w:cs="Arial"/>
          <w:b/>
        </w:rPr>
      </w:pPr>
      <w:r w:rsidRPr="00F23171">
        <w:rPr>
          <w:rFonts w:eastAsia="Times New Roman" w:cs="Arial"/>
          <w:b/>
        </w:rPr>
        <w:t>Ciclo</w:t>
      </w:r>
    </w:p>
    <w:p w14:paraId="65E99DE5" w14:textId="7B6C2555" w:rsidR="00D13AC7" w:rsidRDefault="00185906" w:rsidP="00003FED">
      <w:pPr>
        <w:spacing w:after="0" w:line="240" w:lineRule="auto"/>
        <w:jc w:val="center"/>
        <w:rPr>
          <w:rFonts w:eastAsia="Times New Roman" w:cs="Arial"/>
          <w:i/>
        </w:rPr>
      </w:pPr>
      <w:r w:rsidRPr="00F23171">
        <w:rPr>
          <w:rFonts w:eastAsia="Times New Roman" w:cs="Arial"/>
          <w:i/>
        </w:rPr>
        <w:t>2021-II</w:t>
      </w:r>
    </w:p>
    <w:p w14:paraId="7EE133B3" w14:textId="77777777" w:rsidR="005B48B5" w:rsidRPr="00F23171" w:rsidRDefault="005B48B5" w:rsidP="00003FED">
      <w:pPr>
        <w:spacing w:after="0" w:line="240" w:lineRule="auto"/>
        <w:jc w:val="center"/>
        <w:rPr>
          <w:rFonts w:eastAsia="Times New Roman" w:cs="Arial"/>
          <w:i/>
        </w:rPr>
      </w:pPr>
    </w:p>
    <w:p w14:paraId="5B1DA4F9" w14:textId="77777777" w:rsidR="00053640" w:rsidRPr="00F23171" w:rsidRDefault="00053640" w:rsidP="00437FF1">
      <w:pPr>
        <w:spacing w:after="0" w:line="240" w:lineRule="auto"/>
        <w:jc w:val="left"/>
        <w:rPr>
          <w:rFonts w:eastAsia="Times New Roman" w:cs="Arial"/>
          <w:i/>
        </w:rPr>
      </w:pPr>
    </w:p>
    <w:p w14:paraId="0FD87286" w14:textId="77777777" w:rsidR="00396D12" w:rsidRPr="00F23171" w:rsidRDefault="00396D12" w:rsidP="00437FF1">
      <w:pPr>
        <w:spacing w:after="160" w:line="259" w:lineRule="auto"/>
        <w:jc w:val="left"/>
        <w:rPr>
          <w:rFonts w:cs="Arial"/>
          <w:b/>
          <w:u w:val="single"/>
        </w:rPr>
      </w:pPr>
      <w:r w:rsidRPr="00F23171">
        <w:rPr>
          <w:rFonts w:cs="Arial"/>
          <w:b/>
          <w:u w:val="single"/>
        </w:rPr>
        <w:lastRenderedPageBreak/>
        <w:t>ÍNDICE</w:t>
      </w:r>
    </w:p>
    <w:sdt>
      <w:sdtPr>
        <w:rPr>
          <w:rFonts w:ascii="Arial" w:eastAsiaTheme="minorHAnsi" w:hAnsi="Arial" w:cs="Arial"/>
          <w:color w:val="auto"/>
          <w:sz w:val="22"/>
          <w:szCs w:val="22"/>
          <w:lang w:eastAsia="en-US"/>
        </w:rPr>
        <w:id w:val="-481615978"/>
        <w:docPartObj>
          <w:docPartGallery w:val="Table of Contents"/>
          <w:docPartUnique/>
        </w:docPartObj>
      </w:sdtPr>
      <w:sdtEndPr/>
      <w:sdtContent>
        <w:p w14:paraId="7DAE42A3" w14:textId="77777777" w:rsidR="00396D12" w:rsidRPr="00F23171" w:rsidRDefault="00396D12" w:rsidP="00437FF1">
          <w:pPr>
            <w:pStyle w:val="TtuloTDC"/>
            <w:rPr>
              <w:rFonts w:ascii="Arial" w:hAnsi="Arial" w:cs="Arial"/>
              <w:sz w:val="22"/>
              <w:szCs w:val="22"/>
            </w:rPr>
          </w:pPr>
        </w:p>
        <w:p w14:paraId="4CD5FDD6" w14:textId="56B17DF2" w:rsidR="003C4F28" w:rsidRDefault="00396D12">
          <w:pPr>
            <w:pStyle w:val="TDC1"/>
            <w:rPr>
              <w:rFonts w:asciiTheme="minorHAnsi" w:eastAsiaTheme="minorEastAsia" w:hAnsiTheme="minorHAnsi" w:cstheme="minorBidi"/>
              <w:bCs w:val="0"/>
              <w:lang w:val="es-PE" w:eastAsia="es-PE"/>
            </w:rPr>
          </w:pPr>
          <w:r w:rsidRPr="00F23171">
            <w:rPr>
              <w:rFonts w:cs="Arial"/>
              <w:bCs w:val="0"/>
              <w:lang w:val="es-PE"/>
            </w:rPr>
            <w:fldChar w:fldCharType="begin"/>
          </w:r>
          <w:r w:rsidRPr="00F23171">
            <w:rPr>
              <w:rFonts w:cs="Arial"/>
              <w:bCs w:val="0"/>
              <w:lang w:val="es-PE"/>
            </w:rPr>
            <w:instrText xml:space="preserve"> TOC \o "1-3" \h \z \u </w:instrText>
          </w:r>
          <w:r w:rsidRPr="00F23171">
            <w:rPr>
              <w:rFonts w:cs="Arial"/>
              <w:bCs w:val="0"/>
              <w:lang w:val="es-PE"/>
            </w:rPr>
            <w:fldChar w:fldCharType="separate"/>
          </w:r>
          <w:hyperlink w:anchor="_Toc84054226" w:history="1">
            <w:r w:rsidR="003C4F28" w:rsidRPr="00691738">
              <w:rPr>
                <w:rStyle w:val="Hipervnculo"/>
                <w:rFonts w:cs="Arial"/>
              </w:rPr>
              <w:t>1.</w:t>
            </w:r>
            <w:r w:rsidR="003C4F28">
              <w:rPr>
                <w:rFonts w:asciiTheme="minorHAnsi" w:eastAsiaTheme="minorEastAsia" w:hAnsiTheme="minorHAnsi" w:cstheme="minorBidi"/>
                <w:bCs w:val="0"/>
                <w:lang w:val="es-PE" w:eastAsia="es-PE"/>
              </w:rPr>
              <w:tab/>
            </w:r>
            <w:r w:rsidR="003C4F28" w:rsidRPr="00691738">
              <w:rPr>
                <w:rStyle w:val="Hipervnculo"/>
                <w:rFonts w:cs="Arial"/>
              </w:rPr>
              <w:t>PROBLEMA DE INVESTIGACIÓN</w:t>
            </w:r>
            <w:r w:rsidR="003C4F28">
              <w:rPr>
                <w:webHidden/>
              </w:rPr>
              <w:tab/>
            </w:r>
            <w:r w:rsidR="003C4F28">
              <w:rPr>
                <w:webHidden/>
              </w:rPr>
              <w:fldChar w:fldCharType="begin"/>
            </w:r>
            <w:r w:rsidR="003C4F28">
              <w:rPr>
                <w:webHidden/>
              </w:rPr>
              <w:instrText xml:space="preserve"> PAGEREF _Toc84054226 \h </w:instrText>
            </w:r>
            <w:r w:rsidR="003C4F28">
              <w:rPr>
                <w:webHidden/>
              </w:rPr>
            </w:r>
            <w:r w:rsidR="003C4F28">
              <w:rPr>
                <w:webHidden/>
              </w:rPr>
              <w:fldChar w:fldCharType="separate"/>
            </w:r>
            <w:r w:rsidR="004B178C">
              <w:rPr>
                <w:webHidden/>
              </w:rPr>
              <w:t>3</w:t>
            </w:r>
            <w:r w:rsidR="003C4F28">
              <w:rPr>
                <w:webHidden/>
              </w:rPr>
              <w:fldChar w:fldCharType="end"/>
            </w:r>
          </w:hyperlink>
        </w:p>
        <w:p w14:paraId="4877DF4C" w14:textId="4ECE15B5" w:rsidR="003C4F28" w:rsidRDefault="000D4CE5">
          <w:pPr>
            <w:pStyle w:val="TDC1"/>
            <w:rPr>
              <w:rFonts w:asciiTheme="minorHAnsi" w:eastAsiaTheme="minorEastAsia" w:hAnsiTheme="minorHAnsi" w:cstheme="minorBidi"/>
              <w:bCs w:val="0"/>
              <w:lang w:val="es-PE" w:eastAsia="es-PE"/>
            </w:rPr>
          </w:pPr>
          <w:hyperlink w:anchor="_Toc84054227" w:history="1">
            <w:r w:rsidR="003C4F28" w:rsidRPr="00691738">
              <w:rPr>
                <w:rStyle w:val="Hipervnculo"/>
                <w:rFonts w:cs="Arial"/>
              </w:rPr>
              <w:t>2.</w:t>
            </w:r>
            <w:r w:rsidR="003C4F28">
              <w:rPr>
                <w:rFonts w:asciiTheme="minorHAnsi" w:eastAsiaTheme="minorEastAsia" w:hAnsiTheme="minorHAnsi" w:cstheme="minorBidi"/>
                <w:bCs w:val="0"/>
                <w:lang w:val="es-PE" w:eastAsia="es-PE"/>
              </w:rPr>
              <w:tab/>
            </w:r>
            <w:r w:rsidR="003C4F28" w:rsidRPr="00691738">
              <w:rPr>
                <w:rStyle w:val="Hipervnculo"/>
                <w:rFonts w:cs="Arial"/>
              </w:rPr>
              <w:t>OBJETIVO GENERAL Y ESPECÍFICOS</w:t>
            </w:r>
            <w:r w:rsidR="003C4F28">
              <w:rPr>
                <w:webHidden/>
              </w:rPr>
              <w:tab/>
            </w:r>
            <w:r w:rsidR="003C4F28">
              <w:rPr>
                <w:webHidden/>
              </w:rPr>
              <w:fldChar w:fldCharType="begin"/>
            </w:r>
            <w:r w:rsidR="003C4F28">
              <w:rPr>
                <w:webHidden/>
              </w:rPr>
              <w:instrText xml:space="preserve"> PAGEREF _Toc84054227 \h </w:instrText>
            </w:r>
            <w:r w:rsidR="003C4F28">
              <w:rPr>
                <w:webHidden/>
              </w:rPr>
            </w:r>
            <w:r w:rsidR="003C4F28">
              <w:rPr>
                <w:webHidden/>
              </w:rPr>
              <w:fldChar w:fldCharType="separate"/>
            </w:r>
            <w:r w:rsidR="004B178C">
              <w:rPr>
                <w:webHidden/>
              </w:rPr>
              <w:t>3</w:t>
            </w:r>
            <w:r w:rsidR="003C4F28">
              <w:rPr>
                <w:webHidden/>
              </w:rPr>
              <w:fldChar w:fldCharType="end"/>
            </w:r>
          </w:hyperlink>
        </w:p>
        <w:p w14:paraId="39BE374F" w14:textId="1A38F083" w:rsidR="003C4F28" w:rsidRDefault="000D4CE5">
          <w:pPr>
            <w:pStyle w:val="TDC1"/>
            <w:rPr>
              <w:rFonts w:asciiTheme="minorHAnsi" w:eastAsiaTheme="minorEastAsia" w:hAnsiTheme="minorHAnsi" w:cstheme="minorBidi"/>
              <w:bCs w:val="0"/>
              <w:lang w:val="es-PE" w:eastAsia="es-PE"/>
            </w:rPr>
          </w:pPr>
          <w:hyperlink w:anchor="_Toc84054228" w:history="1">
            <w:r w:rsidR="003C4F28" w:rsidRPr="00691738">
              <w:rPr>
                <w:rStyle w:val="Hipervnculo"/>
                <w:rFonts w:cs="Arial"/>
                <w:b/>
              </w:rPr>
              <w:t>3.</w:t>
            </w:r>
            <w:r w:rsidR="003C4F28">
              <w:rPr>
                <w:rFonts w:asciiTheme="minorHAnsi" w:eastAsiaTheme="minorEastAsia" w:hAnsiTheme="minorHAnsi" w:cstheme="minorBidi"/>
                <w:bCs w:val="0"/>
                <w:lang w:val="es-PE" w:eastAsia="es-PE"/>
              </w:rPr>
              <w:tab/>
            </w:r>
            <w:r w:rsidR="003C4F28" w:rsidRPr="006F30CC">
              <w:rPr>
                <w:rStyle w:val="Hipervnculo"/>
                <w:rFonts w:cs="Arial"/>
                <w:bCs w:val="0"/>
              </w:rPr>
              <w:t>JUSTIFICACIÓN</w:t>
            </w:r>
            <w:r w:rsidR="003C4F28">
              <w:rPr>
                <w:webHidden/>
              </w:rPr>
              <w:tab/>
            </w:r>
            <w:r w:rsidR="003C4F28">
              <w:rPr>
                <w:webHidden/>
              </w:rPr>
              <w:fldChar w:fldCharType="begin"/>
            </w:r>
            <w:r w:rsidR="003C4F28">
              <w:rPr>
                <w:webHidden/>
              </w:rPr>
              <w:instrText xml:space="preserve"> PAGEREF _Toc84054228 \h </w:instrText>
            </w:r>
            <w:r w:rsidR="003C4F28">
              <w:rPr>
                <w:webHidden/>
              </w:rPr>
            </w:r>
            <w:r w:rsidR="003C4F28">
              <w:rPr>
                <w:webHidden/>
              </w:rPr>
              <w:fldChar w:fldCharType="separate"/>
            </w:r>
            <w:r w:rsidR="004B178C">
              <w:rPr>
                <w:webHidden/>
              </w:rPr>
              <w:t>3</w:t>
            </w:r>
            <w:r w:rsidR="003C4F28">
              <w:rPr>
                <w:webHidden/>
              </w:rPr>
              <w:fldChar w:fldCharType="end"/>
            </w:r>
          </w:hyperlink>
        </w:p>
        <w:p w14:paraId="515C9D3A" w14:textId="72BDE9EE" w:rsidR="003C4F28" w:rsidRDefault="000D4CE5">
          <w:pPr>
            <w:pStyle w:val="TDC1"/>
            <w:rPr>
              <w:rFonts w:asciiTheme="minorHAnsi" w:eastAsiaTheme="minorEastAsia" w:hAnsiTheme="minorHAnsi" w:cstheme="minorBidi"/>
              <w:bCs w:val="0"/>
              <w:lang w:val="es-PE" w:eastAsia="es-PE"/>
            </w:rPr>
          </w:pPr>
          <w:hyperlink w:anchor="_Toc84054229" w:history="1">
            <w:r w:rsidR="003C4F28" w:rsidRPr="00691738">
              <w:rPr>
                <w:rStyle w:val="Hipervnculo"/>
                <w:rFonts w:cs="Arial"/>
              </w:rPr>
              <w:t>4.</w:t>
            </w:r>
            <w:r w:rsidR="003C4F28">
              <w:rPr>
                <w:rFonts w:asciiTheme="minorHAnsi" w:eastAsiaTheme="minorEastAsia" w:hAnsiTheme="minorHAnsi" w:cstheme="minorBidi"/>
                <w:bCs w:val="0"/>
                <w:lang w:val="es-PE" w:eastAsia="es-PE"/>
              </w:rPr>
              <w:tab/>
            </w:r>
            <w:r w:rsidR="003C4F28" w:rsidRPr="00691738">
              <w:rPr>
                <w:rStyle w:val="Hipervnculo"/>
                <w:rFonts w:cs="Arial"/>
              </w:rPr>
              <w:t>REVISIÓN DE LA LITERATURA ACTUAL O ESTADO DEL ARTE</w:t>
            </w:r>
            <w:r w:rsidR="003C4F28">
              <w:rPr>
                <w:webHidden/>
              </w:rPr>
              <w:tab/>
            </w:r>
            <w:r w:rsidR="003C4F28">
              <w:rPr>
                <w:webHidden/>
              </w:rPr>
              <w:fldChar w:fldCharType="begin"/>
            </w:r>
            <w:r w:rsidR="003C4F28">
              <w:rPr>
                <w:webHidden/>
              </w:rPr>
              <w:instrText xml:space="preserve"> PAGEREF _Toc84054229 \h </w:instrText>
            </w:r>
            <w:r w:rsidR="003C4F28">
              <w:rPr>
                <w:webHidden/>
              </w:rPr>
            </w:r>
            <w:r w:rsidR="003C4F28">
              <w:rPr>
                <w:webHidden/>
              </w:rPr>
              <w:fldChar w:fldCharType="separate"/>
            </w:r>
            <w:r w:rsidR="004B178C">
              <w:rPr>
                <w:webHidden/>
              </w:rPr>
              <w:t>3</w:t>
            </w:r>
            <w:r w:rsidR="003C4F28">
              <w:rPr>
                <w:webHidden/>
              </w:rPr>
              <w:fldChar w:fldCharType="end"/>
            </w:r>
          </w:hyperlink>
        </w:p>
        <w:p w14:paraId="69089781" w14:textId="57A704B6" w:rsidR="003C4F28" w:rsidRDefault="000D4CE5">
          <w:pPr>
            <w:pStyle w:val="TDC1"/>
            <w:rPr>
              <w:rFonts w:asciiTheme="minorHAnsi" w:eastAsiaTheme="minorEastAsia" w:hAnsiTheme="minorHAnsi" w:cstheme="minorBidi"/>
              <w:bCs w:val="0"/>
              <w:lang w:val="es-PE" w:eastAsia="es-PE"/>
            </w:rPr>
          </w:pPr>
          <w:hyperlink w:anchor="_Toc84054230" w:history="1">
            <w:r w:rsidR="003C4F28" w:rsidRPr="00691738">
              <w:rPr>
                <w:rStyle w:val="Hipervnculo"/>
                <w:rFonts w:cs="Arial"/>
              </w:rPr>
              <w:t>5.</w:t>
            </w:r>
            <w:r w:rsidR="003C4F28">
              <w:rPr>
                <w:rFonts w:asciiTheme="minorHAnsi" w:eastAsiaTheme="minorEastAsia" w:hAnsiTheme="minorHAnsi" w:cstheme="minorBidi"/>
                <w:bCs w:val="0"/>
                <w:lang w:val="es-PE" w:eastAsia="es-PE"/>
              </w:rPr>
              <w:tab/>
            </w:r>
            <w:r w:rsidR="003C4F28" w:rsidRPr="00691738">
              <w:rPr>
                <w:rStyle w:val="Hipervnculo"/>
                <w:rFonts w:cs="Arial"/>
              </w:rPr>
              <w:t>MARCO TEÓRICO</w:t>
            </w:r>
            <w:r w:rsidR="003C4F28">
              <w:rPr>
                <w:webHidden/>
              </w:rPr>
              <w:tab/>
            </w:r>
            <w:r w:rsidR="003C4F28">
              <w:rPr>
                <w:webHidden/>
              </w:rPr>
              <w:fldChar w:fldCharType="begin"/>
            </w:r>
            <w:r w:rsidR="003C4F28">
              <w:rPr>
                <w:webHidden/>
              </w:rPr>
              <w:instrText xml:space="preserve"> PAGEREF _Toc84054230 \h </w:instrText>
            </w:r>
            <w:r w:rsidR="003C4F28">
              <w:rPr>
                <w:webHidden/>
              </w:rPr>
            </w:r>
            <w:r w:rsidR="003C4F28">
              <w:rPr>
                <w:webHidden/>
              </w:rPr>
              <w:fldChar w:fldCharType="separate"/>
            </w:r>
            <w:r w:rsidR="004B178C">
              <w:rPr>
                <w:webHidden/>
              </w:rPr>
              <w:t>6</w:t>
            </w:r>
            <w:r w:rsidR="003C4F28">
              <w:rPr>
                <w:webHidden/>
              </w:rPr>
              <w:fldChar w:fldCharType="end"/>
            </w:r>
          </w:hyperlink>
        </w:p>
        <w:p w14:paraId="09A91D1D" w14:textId="0B57D9F4" w:rsidR="003C4F28" w:rsidRDefault="000D4CE5">
          <w:pPr>
            <w:pStyle w:val="TDC1"/>
            <w:rPr>
              <w:rFonts w:asciiTheme="minorHAnsi" w:eastAsiaTheme="minorEastAsia" w:hAnsiTheme="minorHAnsi" w:cstheme="minorBidi"/>
              <w:bCs w:val="0"/>
              <w:lang w:val="es-PE" w:eastAsia="es-PE"/>
            </w:rPr>
          </w:pPr>
          <w:hyperlink w:anchor="_Toc84054231" w:history="1">
            <w:r w:rsidR="003C4F28" w:rsidRPr="00691738">
              <w:rPr>
                <w:rStyle w:val="Hipervnculo"/>
                <w:rFonts w:cs="Arial"/>
              </w:rPr>
              <w:t>6.</w:t>
            </w:r>
            <w:r w:rsidR="003C4F28">
              <w:rPr>
                <w:rFonts w:asciiTheme="minorHAnsi" w:eastAsiaTheme="minorEastAsia" w:hAnsiTheme="minorHAnsi" w:cstheme="minorBidi"/>
                <w:bCs w:val="0"/>
                <w:lang w:val="es-PE" w:eastAsia="es-PE"/>
              </w:rPr>
              <w:tab/>
            </w:r>
            <w:r w:rsidR="003C4F28" w:rsidRPr="00691738">
              <w:rPr>
                <w:rStyle w:val="Hipervnculo"/>
                <w:rFonts w:cs="Arial"/>
              </w:rPr>
              <w:t>HIPÓTESIS</w:t>
            </w:r>
            <w:r w:rsidR="003C4F28">
              <w:rPr>
                <w:webHidden/>
              </w:rPr>
              <w:tab/>
            </w:r>
            <w:r w:rsidR="003C4F28">
              <w:rPr>
                <w:webHidden/>
              </w:rPr>
              <w:fldChar w:fldCharType="begin"/>
            </w:r>
            <w:r w:rsidR="003C4F28">
              <w:rPr>
                <w:webHidden/>
              </w:rPr>
              <w:instrText xml:space="preserve"> PAGEREF _Toc84054231 \h </w:instrText>
            </w:r>
            <w:r w:rsidR="003C4F28">
              <w:rPr>
                <w:webHidden/>
              </w:rPr>
            </w:r>
            <w:r w:rsidR="003C4F28">
              <w:rPr>
                <w:webHidden/>
              </w:rPr>
              <w:fldChar w:fldCharType="separate"/>
            </w:r>
            <w:r w:rsidR="004B178C">
              <w:rPr>
                <w:webHidden/>
              </w:rPr>
              <w:t>9</w:t>
            </w:r>
            <w:r w:rsidR="003C4F28">
              <w:rPr>
                <w:webHidden/>
              </w:rPr>
              <w:fldChar w:fldCharType="end"/>
            </w:r>
          </w:hyperlink>
        </w:p>
        <w:p w14:paraId="37CE8E91" w14:textId="75E72972" w:rsidR="003C4F28" w:rsidRDefault="000D4CE5">
          <w:pPr>
            <w:pStyle w:val="TDC1"/>
            <w:rPr>
              <w:rFonts w:asciiTheme="minorHAnsi" w:eastAsiaTheme="minorEastAsia" w:hAnsiTheme="minorHAnsi" w:cstheme="minorBidi"/>
              <w:bCs w:val="0"/>
              <w:lang w:val="es-PE" w:eastAsia="es-PE"/>
            </w:rPr>
          </w:pPr>
          <w:hyperlink w:anchor="_Toc84054232" w:history="1">
            <w:r w:rsidR="003C4F28" w:rsidRPr="00691738">
              <w:rPr>
                <w:rStyle w:val="Hipervnculo"/>
                <w:rFonts w:cs="Arial"/>
              </w:rPr>
              <w:t>7.</w:t>
            </w:r>
            <w:r w:rsidR="003C4F28">
              <w:rPr>
                <w:rFonts w:asciiTheme="minorHAnsi" w:eastAsiaTheme="minorEastAsia" w:hAnsiTheme="minorHAnsi" w:cstheme="minorBidi"/>
                <w:bCs w:val="0"/>
                <w:lang w:val="es-PE" w:eastAsia="es-PE"/>
              </w:rPr>
              <w:tab/>
            </w:r>
            <w:r w:rsidR="003C4F28" w:rsidRPr="00691738">
              <w:rPr>
                <w:rStyle w:val="Hipervnculo"/>
                <w:rFonts w:cs="Arial"/>
              </w:rPr>
              <w:t>METODOLOGÍA</w:t>
            </w:r>
            <w:r w:rsidR="003C4F28">
              <w:rPr>
                <w:webHidden/>
              </w:rPr>
              <w:tab/>
            </w:r>
            <w:r w:rsidR="003C4F28">
              <w:rPr>
                <w:webHidden/>
              </w:rPr>
              <w:fldChar w:fldCharType="begin"/>
            </w:r>
            <w:r w:rsidR="003C4F28">
              <w:rPr>
                <w:webHidden/>
              </w:rPr>
              <w:instrText xml:space="preserve"> PAGEREF _Toc84054232 \h </w:instrText>
            </w:r>
            <w:r w:rsidR="003C4F28">
              <w:rPr>
                <w:webHidden/>
              </w:rPr>
            </w:r>
            <w:r w:rsidR="003C4F28">
              <w:rPr>
                <w:webHidden/>
              </w:rPr>
              <w:fldChar w:fldCharType="separate"/>
            </w:r>
            <w:r w:rsidR="004B178C">
              <w:rPr>
                <w:webHidden/>
              </w:rPr>
              <w:t>9</w:t>
            </w:r>
            <w:r w:rsidR="003C4F28">
              <w:rPr>
                <w:webHidden/>
              </w:rPr>
              <w:fldChar w:fldCharType="end"/>
            </w:r>
          </w:hyperlink>
        </w:p>
        <w:p w14:paraId="0A4030E3" w14:textId="402AC32E" w:rsidR="003C4F28" w:rsidRDefault="000D4CE5">
          <w:pPr>
            <w:pStyle w:val="TDC1"/>
            <w:rPr>
              <w:rFonts w:asciiTheme="minorHAnsi" w:eastAsiaTheme="minorEastAsia" w:hAnsiTheme="minorHAnsi" w:cstheme="minorBidi"/>
              <w:bCs w:val="0"/>
              <w:lang w:val="es-PE" w:eastAsia="es-PE"/>
            </w:rPr>
          </w:pPr>
          <w:hyperlink w:anchor="_Toc84054233" w:history="1">
            <w:r w:rsidR="003C4F28" w:rsidRPr="00691738">
              <w:rPr>
                <w:rStyle w:val="Hipervnculo"/>
                <w:rFonts w:cs="Arial"/>
              </w:rPr>
              <w:t>8.</w:t>
            </w:r>
            <w:r w:rsidR="003C4F28">
              <w:rPr>
                <w:rFonts w:asciiTheme="minorHAnsi" w:eastAsiaTheme="minorEastAsia" w:hAnsiTheme="minorHAnsi" w:cstheme="minorBidi"/>
                <w:bCs w:val="0"/>
                <w:lang w:val="es-PE" w:eastAsia="es-PE"/>
              </w:rPr>
              <w:tab/>
            </w:r>
            <w:r w:rsidR="003C4F28" w:rsidRPr="00691738">
              <w:rPr>
                <w:rStyle w:val="Hipervnculo"/>
                <w:rFonts w:cs="Arial"/>
              </w:rPr>
              <w:t>CRONOGRAMA DE TRABAJO</w:t>
            </w:r>
            <w:r w:rsidR="003C4F28">
              <w:rPr>
                <w:webHidden/>
              </w:rPr>
              <w:tab/>
            </w:r>
            <w:r w:rsidR="003C4F28">
              <w:rPr>
                <w:webHidden/>
              </w:rPr>
              <w:fldChar w:fldCharType="begin"/>
            </w:r>
            <w:r w:rsidR="003C4F28">
              <w:rPr>
                <w:webHidden/>
              </w:rPr>
              <w:instrText xml:space="preserve"> PAGEREF _Toc84054233 \h </w:instrText>
            </w:r>
            <w:r w:rsidR="003C4F28">
              <w:rPr>
                <w:webHidden/>
              </w:rPr>
            </w:r>
            <w:r w:rsidR="003C4F28">
              <w:rPr>
                <w:webHidden/>
              </w:rPr>
              <w:fldChar w:fldCharType="separate"/>
            </w:r>
            <w:r w:rsidR="004B178C">
              <w:rPr>
                <w:webHidden/>
              </w:rPr>
              <w:t>9</w:t>
            </w:r>
            <w:r w:rsidR="003C4F28">
              <w:rPr>
                <w:webHidden/>
              </w:rPr>
              <w:fldChar w:fldCharType="end"/>
            </w:r>
          </w:hyperlink>
        </w:p>
        <w:p w14:paraId="5BA030A2" w14:textId="4D90D07A" w:rsidR="003C4F28" w:rsidRDefault="000D4CE5">
          <w:pPr>
            <w:pStyle w:val="TDC1"/>
            <w:rPr>
              <w:rFonts w:asciiTheme="minorHAnsi" w:eastAsiaTheme="minorEastAsia" w:hAnsiTheme="minorHAnsi" w:cstheme="minorBidi"/>
              <w:bCs w:val="0"/>
              <w:lang w:val="es-PE" w:eastAsia="es-PE"/>
            </w:rPr>
          </w:pPr>
          <w:hyperlink w:anchor="_Toc84054234" w:history="1">
            <w:r w:rsidR="003C4F28" w:rsidRPr="00691738">
              <w:rPr>
                <w:rStyle w:val="Hipervnculo"/>
                <w:rFonts w:cs="Arial"/>
              </w:rPr>
              <w:t>9.</w:t>
            </w:r>
            <w:r w:rsidR="003C4F28">
              <w:rPr>
                <w:rFonts w:asciiTheme="minorHAnsi" w:eastAsiaTheme="minorEastAsia" w:hAnsiTheme="minorHAnsi" w:cstheme="minorBidi"/>
                <w:bCs w:val="0"/>
                <w:lang w:val="es-PE" w:eastAsia="es-PE"/>
              </w:rPr>
              <w:tab/>
            </w:r>
            <w:r w:rsidR="003C4F28" w:rsidRPr="00691738">
              <w:rPr>
                <w:rStyle w:val="Hipervnculo"/>
                <w:rFonts w:cs="Arial"/>
              </w:rPr>
              <w:t>PRESUPUESTO</w:t>
            </w:r>
            <w:r w:rsidR="003C4F28">
              <w:rPr>
                <w:webHidden/>
              </w:rPr>
              <w:tab/>
            </w:r>
            <w:r w:rsidR="003C4F28">
              <w:rPr>
                <w:webHidden/>
              </w:rPr>
              <w:fldChar w:fldCharType="begin"/>
            </w:r>
            <w:r w:rsidR="003C4F28">
              <w:rPr>
                <w:webHidden/>
              </w:rPr>
              <w:instrText xml:space="preserve"> PAGEREF _Toc84054234 \h </w:instrText>
            </w:r>
            <w:r w:rsidR="003C4F28">
              <w:rPr>
                <w:webHidden/>
              </w:rPr>
            </w:r>
            <w:r w:rsidR="003C4F28">
              <w:rPr>
                <w:webHidden/>
              </w:rPr>
              <w:fldChar w:fldCharType="separate"/>
            </w:r>
            <w:r w:rsidR="004B178C">
              <w:rPr>
                <w:webHidden/>
              </w:rPr>
              <w:t>9</w:t>
            </w:r>
            <w:r w:rsidR="003C4F28">
              <w:rPr>
                <w:webHidden/>
              </w:rPr>
              <w:fldChar w:fldCharType="end"/>
            </w:r>
          </w:hyperlink>
        </w:p>
        <w:p w14:paraId="2B768B39" w14:textId="1322128C" w:rsidR="003C4F28" w:rsidRDefault="000D4CE5">
          <w:pPr>
            <w:pStyle w:val="TDC1"/>
            <w:rPr>
              <w:rFonts w:asciiTheme="minorHAnsi" w:eastAsiaTheme="minorEastAsia" w:hAnsiTheme="minorHAnsi" w:cstheme="minorBidi"/>
              <w:bCs w:val="0"/>
              <w:lang w:val="es-PE" w:eastAsia="es-PE"/>
            </w:rPr>
          </w:pPr>
          <w:hyperlink w:anchor="_Toc84054235" w:history="1">
            <w:r w:rsidR="003C4F28" w:rsidRPr="00691738">
              <w:rPr>
                <w:rStyle w:val="Hipervnculo"/>
                <w:rFonts w:cs="Arial"/>
              </w:rPr>
              <w:t>10.</w:t>
            </w:r>
            <w:r w:rsidR="003C4F28">
              <w:rPr>
                <w:rFonts w:asciiTheme="minorHAnsi" w:eastAsiaTheme="minorEastAsia" w:hAnsiTheme="minorHAnsi" w:cstheme="minorBidi"/>
                <w:bCs w:val="0"/>
                <w:lang w:val="es-PE" w:eastAsia="es-PE"/>
              </w:rPr>
              <w:tab/>
            </w:r>
            <w:r w:rsidR="003C4F28" w:rsidRPr="00691738">
              <w:rPr>
                <w:rStyle w:val="Hipervnculo"/>
                <w:rFonts w:cs="Arial"/>
              </w:rPr>
              <w:t>BIBLIOGRAFÍA</w:t>
            </w:r>
            <w:r w:rsidR="003C4F28">
              <w:rPr>
                <w:webHidden/>
              </w:rPr>
              <w:tab/>
            </w:r>
            <w:r w:rsidR="003C4F28">
              <w:rPr>
                <w:webHidden/>
              </w:rPr>
              <w:fldChar w:fldCharType="begin"/>
            </w:r>
            <w:r w:rsidR="003C4F28">
              <w:rPr>
                <w:webHidden/>
              </w:rPr>
              <w:instrText xml:space="preserve"> PAGEREF _Toc84054235 \h </w:instrText>
            </w:r>
            <w:r w:rsidR="003C4F28">
              <w:rPr>
                <w:webHidden/>
              </w:rPr>
            </w:r>
            <w:r w:rsidR="003C4F28">
              <w:rPr>
                <w:webHidden/>
              </w:rPr>
              <w:fldChar w:fldCharType="separate"/>
            </w:r>
            <w:r w:rsidR="004B178C">
              <w:rPr>
                <w:webHidden/>
              </w:rPr>
              <w:t>9</w:t>
            </w:r>
            <w:r w:rsidR="003C4F28">
              <w:rPr>
                <w:webHidden/>
              </w:rPr>
              <w:fldChar w:fldCharType="end"/>
            </w:r>
          </w:hyperlink>
        </w:p>
        <w:p w14:paraId="7DC7D169" w14:textId="10BE3238" w:rsidR="003C4F28" w:rsidRDefault="000D4CE5">
          <w:pPr>
            <w:pStyle w:val="TDC1"/>
            <w:rPr>
              <w:rFonts w:asciiTheme="minorHAnsi" w:eastAsiaTheme="minorEastAsia" w:hAnsiTheme="minorHAnsi" w:cstheme="minorBidi"/>
              <w:bCs w:val="0"/>
              <w:lang w:val="es-PE" w:eastAsia="es-PE"/>
            </w:rPr>
          </w:pPr>
          <w:hyperlink w:anchor="_Toc84054236" w:history="1">
            <w:r w:rsidR="003C4F28" w:rsidRPr="00691738">
              <w:rPr>
                <w:rStyle w:val="Hipervnculo"/>
                <w:rFonts w:cs="Arial"/>
              </w:rPr>
              <w:t>11.</w:t>
            </w:r>
            <w:r w:rsidR="003C4F28">
              <w:rPr>
                <w:rFonts w:asciiTheme="minorHAnsi" w:eastAsiaTheme="minorEastAsia" w:hAnsiTheme="minorHAnsi" w:cstheme="minorBidi"/>
                <w:bCs w:val="0"/>
                <w:lang w:val="es-PE" w:eastAsia="es-PE"/>
              </w:rPr>
              <w:tab/>
            </w:r>
            <w:r w:rsidR="003C4F28" w:rsidRPr="00691738">
              <w:rPr>
                <w:rStyle w:val="Hipervnculo"/>
                <w:rFonts w:cs="Arial"/>
              </w:rPr>
              <w:t>ANEXOS</w:t>
            </w:r>
            <w:r w:rsidR="003C4F28">
              <w:rPr>
                <w:webHidden/>
              </w:rPr>
              <w:tab/>
            </w:r>
            <w:r w:rsidR="003C4F28">
              <w:rPr>
                <w:webHidden/>
              </w:rPr>
              <w:fldChar w:fldCharType="begin"/>
            </w:r>
            <w:r w:rsidR="003C4F28">
              <w:rPr>
                <w:webHidden/>
              </w:rPr>
              <w:instrText xml:space="preserve"> PAGEREF _Toc84054236 \h </w:instrText>
            </w:r>
            <w:r w:rsidR="003C4F28">
              <w:rPr>
                <w:webHidden/>
              </w:rPr>
            </w:r>
            <w:r w:rsidR="003C4F28">
              <w:rPr>
                <w:webHidden/>
              </w:rPr>
              <w:fldChar w:fldCharType="separate"/>
            </w:r>
            <w:r w:rsidR="004B178C">
              <w:rPr>
                <w:webHidden/>
              </w:rPr>
              <w:t>11</w:t>
            </w:r>
            <w:r w:rsidR="003C4F28">
              <w:rPr>
                <w:webHidden/>
              </w:rPr>
              <w:fldChar w:fldCharType="end"/>
            </w:r>
          </w:hyperlink>
        </w:p>
        <w:p w14:paraId="5F25EBFA" w14:textId="75B9A2D3" w:rsidR="00396D12" w:rsidRPr="00F23171" w:rsidRDefault="00396D12" w:rsidP="00437FF1">
          <w:pPr>
            <w:jc w:val="left"/>
            <w:rPr>
              <w:rFonts w:cs="Arial"/>
            </w:rPr>
          </w:pPr>
          <w:r w:rsidRPr="00F23171">
            <w:rPr>
              <w:rFonts w:cs="Arial"/>
            </w:rPr>
            <w:fldChar w:fldCharType="end"/>
          </w:r>
        </w:p>
      </w:sdtContent>
    </w:sdt>
    <w:p w14:paraId="4CDABB46" w14:textId="77777777" w:rsidR="002D2295" w:rsidRPr="00F23171" w:rsidRDefault="002D2295" w:rsidP="00437FF1">
      <w:pPr>
        <w:jc w:val="left"/>
        <w:rPr>
          <w:rFonts w:cs="Arial"/>
          <w:b/>
          <w:u w:val="single"/>
        </w:rPr>
      </w:pPr>
    </w:p>
    <w:p w14:paraId="7E4F4404" w14:textId="77777777" w:rsidR="00396D12" w:rsidRPr="00F23171" w:rsidRDefault="00396D12" w:rsidP="00437FF1">
      <w:pPr>
        <w:spacing w:after="160" w:line="259" w:lineRule="auto"/>
        <w:jc w:val="left"/>
        <w:rPr>
          <w:rFonts w:eastAsiaTheme="majorEastAsia" w:cs="Arial"/>
          <w:b/>
          <w:u w:val="single"/>
        </w:rPr>
      </w:pPr>
      <w:r w:rsidRPr="00F23171">
        <w:rPr>
          <w:rFonts w:cs="Arial"/>
        </w:rPr>
        <w:br w:type="page"/>
      </w:r>
    </w:p>
    <w:p w14:paraId="41F15A9E" w14:textId="4A1360FF" w:rsidR="00396D12" w:rsidRPr="00F23171" w:rsidRDefault="00396D12" w:rsidP="00614CB8">
      <w:pPr>
        <w:pStyle w:val="Ttulo1"/>
        <w:numPr>
          <w:ilvl w:val="0"/>
          <w:numId w:val="3"/>
        </w:numPr>
        <w:spacing w:line="360" w:lineRule="auto"/>
        <w:ind w:left="0" w:hanging="426"/>
        <w:jc w:val="left"/>
        <w:rPr>
          <w:rFonts w:cs="Arial"/>
          <w:szCs w:val="22"/>
        </w:rPr>
      </w:pPr>
      <w:bookmarkStart w:id="3" w:name="_Toc84054226"/>
      <w:r w:rsidRPr="00F23171">
        <w:rPr>
          <w:rFonts w:cs="Arial"/>
          <w:szCs w:val="22"/>
        </w:rPr>
        <w:lastRenderedPageBreak/>
        <w:t>PROBLEMA DE INVESTIGACIÓN</w:t>
      </w:r>
      <w:bookmarkEnd w:id="3"/>
    </w:p>
    <w:p w14:paraId="3E5D97B6" w14:textId="21CAE221" w:rsidR="0021681E" w:rsidRDefault="00815770" w:rsidP="00CD7AD2">
      <w:pPr>
        <w:spacing w:line="360" w:lineRule="auto"/>
        <w:rPr>
          <w:rFonts w:cs="Arial"/>
        </w:rPr>
      </w:pPr>
      <w:r w:rsidRPr="00F23171">
        <w:rPr>
          <w:rFonts w:cs="Arial"/>
        </w:rPr>
        <w:t xml:space="preserve">En la actualidad, </w:t>
      </w:r>
      <w:r w:rsidR="00425694" w:rsidRPr="001D5694">
        <w:rPr>
          <w:rFonts w:cs="Arial"/>
          <w:highlight w:val="yellow"/>
        </w:rPr>
        <w:t xml:space="preserve">la cantidad de usuarios </w:t>
      </w:r>
      <w:r w:rsidRPr="001D5694">
        <w:rPr>
          <w:rFonts w:cs="Arial"/>
          <w:highlight w:val="yellow"/>
        </w:rPr>
        <w:t>de las redes sociales como Facebook, Tik Tok, Instagram y Twitter,</w:t>
      </w:r>
      <w:r w:rsidR="00425694" w:rsidRPr="001D5694">
        <w:rPr>
          <w:rFonts w:cs="Arial"/>
          <w:highlight w:val="yellow"/>
        </w:rPr>
        <w:t xml:space="preserve"> </w:t>
      </w:r>
      <w:r w:rsidRPr="001D5694">
        <w:rPr>
          <w:rFonts w:cs="Arial"/>
          <w:highlight w:val="yellow"/>
        </w:rPr>
        <w:t>crece constantement</w:t>
      </w:r>
      <w:r w:rsidR="00651A5F" w:rsidRPr="001D5694">
        <w:rPr>
          <w:rFonts w:cs="Arial"/>
          <w:highlight w:val="yellow"/>
        </w:rPr>
        <w:t>e</w:t>
      </w:r>
      <w:r w:rsidRPr="001D5694">
        <w:rPr>
          <w:rFonts w:cs="Arial"/>
          <w:highlight w:val="yellow"/>
        </w:rPr>
        <w:t>.</w:t>
      </w:r>
      <w:r w:rsidRPr="00F23171">
        <w:rPr>
          <w:rFonts w:cs="Arial"/>
        </w:rPr>
        <w:t xml:space="preserve"> Asimismo, se está evidenciando cada vez más, la propagación de noticias falsas</w:t>
      </w:r>
      <w:r>
        <w:rPr>
          <w:rFonts w:cs="Arial"/>
        </w:rPr>
        <w:t xml:space="preserve"> </w:t>
      </w:r>
      <w:r w:rsidRPr="00F23171">
        <w:rPr>
          <w:rFonts w:cs="Arial"/>
        </w:rPr>
        <w:t xml:space="preserve">a través de </w:t>
      </w:r>
      <w:r>
        <w:rPr>
          <w:rFonts w:cs="Arial"/>
        </w:rPr>
        <w:t>las</w:t>
      </w:r>
      <w:r w:rsidRPr="00F23171">
        <w:rPr>
          <w:rFonts w:cs="Arial"/>
        </w:rPr>
        <w:t xml:space="preserve"> redes sociales</w:t>
      </w:r>
      <w:r>
        <w:rPr>
          <w:rFonts w:cs="Arial"/>
        </w:rPr>
        <w:t>,</w:t>
      </w:r>
      <w:r w:rsidRPr="00F23171">
        <w:rPr>
          <w:rFonts w:cs="Arial"/>
        </w:rPr>
        <w:t xml:space="preserve"> en su mayoría por motivos personales </w:t>
      </w:r>
      <w:r>
        <w:rPr>
          <w:rFonts w:cs="Arial"/>
        </w:rPr>
        <w:t>o</w:t>
      </w:r>
      <w:r w:rsidRPr="00F23171">
        <w:rPr>
          <w:rFonts w:cs="Arial"/>
        </w:rPr>
        <w:t xml:space="preserve"> políticos, impactando negativamente en las </w:t>
      </w:r>
      <w:r w:rsidR="008912C6" w:rsidRPr="00F23171">
        <w:rPr>
          <w:rFonts w:cs="Arial"/>
        </w:rPr>
        <w:t>personas</w:t>
      </w:r>
      <w:r w:rsidR="00497E17" w:rsidRPr="00F23171">
        <w:rPr>
          <w:rFonts w:cs="Arial"/>
        </w:rPr>
        <w:fldChar w:fldCharType="begin" w:fldLock="1"/>
      </w:r>
      <w:r w:rsidR="00DE5F41" w:rsidRPr="00F23171">
        <w:rPr>
          <w:rFonts w:cs="Arial"/>
        </w:rPr>
        <w:instrText>ADDIN CSL_CITATION {"citationItems":[{"id":"ITEM-1","itemData":{"DOI":"10.1007/s00521-021-06230-0","ISBN":"0052102106","ISSN":"1433-3058","author":[{"dropping-particle":"","family":"Zervopoulos","given":"Alexandros","non-dropping-particle":"","parse-names":false,"suffix":""},{"dropping-particle":"","family":"Georgia","given":"Aikaterini","non-dropping-particle":"","parse-names":false,"suffix":""},{"dropping-particle":"","family":"Konstantinos","given":"Alvanou","non-dropping-particle":"","parse-names":false,"suffix":""},{"dropping-particle":"","family":"Asterios","given":"Bezas","non-dropping-particle":"","parse-names":false,"suffix":""}],"container-title":"Neural Computing and Applications","id":"ITEM-1","issued":{"date-parts":[["2021"]]},"publisher":"Springer London","title":"Deep learning for fake news detection on Twitter regarding the 2019 Hong Kong protests","type":"article-journal","volume":"0"},"uris":["http://www.mendeley.com/documents/?uuid=de6e6b9f-b6d7-4837-91db-c399d5f80f90"]}],"mendeley":{"formattedCitation":"(Zervopoulos et al. 2021)","plainTextFormattedCitation":"(Zervopoulos et al. 2021)","previouslyFormattedCitation":"(Zervopoulos et al. 2021)"},"properties":{"noteIndex":0},"schema":"https://github.com/citation-style-language/schema/raw/master/csl-citation.json"}</w:instrText>
      </w:r>
      <w:r w:rsidR="00497E17" w:rsidRPr="00F23171">
        <w:rPr>
          <w:rFonts w:cs="Arial"/>
        </w:rPr>
        <w:fldChar w:fldCharType="separate"/>
      </w:r>
      <w:r w:rsidR="00D86F6B" w:rsidRPr="00F23171">
        <w:rPr>
          <w:rFonts w:cs="Arial"/>
          <w:noProof/>
        </w:rPr>
        <w:t>(Zervopoulos et al. 2021)</w:t>
      </w:r>
      <w:r w:rsidR="00497E17" w:rsidRPr="00F23171">
        <w:rPr>
          <w:rFonts w:cs="Arial"/>
        </w:rPr>
        <w:fldChar w:fldCharType="end"/>
      </w:r>
      <w:r w:rsidR="007E6743" w:rsidRPr="00F23171">
        <w:rPr>
          <w:rFonts w:cs="Arial"/>
        </w:rPr>
        <w:t xml:space="preserve">. </w:t>
      </w:r>
      <w:r w:rsidR="00AA36E0">
        <w:rPr>
          <w:rFonts w:cs="Arial"/>
        </w:rPr>
        <w:t>P</w:t>
      </w:r>
      <w:r w:rsidR="009C38CB">
        <w:rPr>
          <w:rFonts w:cs="Arial"/>
        </w:rPr>
        <w:t>or otro lado</w:t>
      </w:r>
      <w:r w:rsidR="00DE7A6F">
        <w:rPr>
          <w:rFonts w:cs="Arial"/>
        </w:rPr>
        <w:t xml:space="preserve">, </w:t>
      </w:r>
      <w:r w:rsidR="00693A3C">
        <w:rPr>
          <w:rFonts w:cs="Arial"/>
        </w:rPr>
        <w:t>dichas</w:t>
      </w:r>
      <w:r w:rsidR="009C38CB">
        <w:rPr>
          <w:rFonts w:cs="Arial"/>
        </w:rPr>
        <w:t xml:space="preserve"> noticias falsas </w:t>
      </w:r>
      <w:r w:rsidR="009C38CB" w:rsidRPr="00DE7A6F">
        <w:rPr>
          <w:rFonts w:cs="Arial"/>
        </w:rPr>
        <w:t>están</w:t>
      </w:r>
      <w:r w:rsidR="00DE7A6F" w:rsidRPr="00DE7A6F">
        <w:rPr>
          <w:rFonts w:cs="Arial"/>
        </w:rPr>
        <w:t xml:space="preserve"> generando graves efectos negativos en la sociedad</w:t>
      </w:r>
      <w:r w:rsidR="00DE7A6F">
        <w:rPr>
          <w:rFonts w:cs="Arial"/>
        </w:rPr>
        <w:t xml:space="preserve">, </w:t>
      </w:r>
      <w:r w:rsidR="00DE7A6F" w:rsidRPr="00DE7A6F">
        <w:rPr>
          <w:rFonts w:cs="Arial"/>
        </w:rPr>
        <w:t xml:space="preserve">provocando confusión </w:t>
      </w:r>
      <w:r w:rsidR="00006864">
        <w:rPr>
          <w:rFonts w:cs="Arial"/>
        </w:rPr>
        <w:t>y conflictos sociales entre</w:t>
      </w:r>
      <w:r w:rsidR="00DE7A6F" w:rsidRPr="00DE7A6F">
        <w:rPr>
          <w:rFonts w:cs="Arial"/>
        </w:rPr>
        <w:t xml:space="preserve"> las </w:t>
      </w:r>
      <w:r w:rsidR="00006864" w:rsidRPr="00DE7A6F">
        <w:rPr>
          <w:rFonts w:cs="Arial"/>
        </w:rPr>
        <w:t>personas</w:t>
      </w:r>
      <w:r w:rsidR="00006864">
        <w:rPr>
          <w:rFonts w:cs="Arial"/>
        </w:rPr>
        <w:t>.</w:t>
      </w:r>
      <w:r w:rsidR="00006864" w:rsidRPr="00F23171">
        <w:rPr>
          <w:rFonts w:cs="Arial"/>
        </w:rPr>
        <w:t xml:space="preserve"> Sin</w:t>
      </w:r>
      <w:r w:rsidR="00D55B81" w:rsidRPr="00F23171">
        <w:rPr>
          <w:rFonts w:cs="Arial"/>
        </w:rPr>
        <w:t xml:space="preserve"> embargo, en los últimos años se </w:t>
      </w:r>
      <w:r w:rsidR="00D55B81">
        <w:rPr>
          <w:rFonts w:cs="Arial"/>
        </w:rPr>
        <w:t>ha</w:t>
      </w:r>
      <w:r w:rsidR="00D55B81" w:rsidRPr="00F23171">
        <w:rPr>
          <w:rFonts w:cs="Arial"/>
        </w:rPr>
        <w:t xml:space="preserve"> evidenciado </w:t>
      </w:r>
      <w:r w:rsidR="00D55B81">
        <w:rPr>
          <w:rFonts w:cs="Arial"/>
        </w:rPr>
        <w:t xml:space="preserve">diversas </w:t>
      </w:r>
      <w:r w:rsidR="00D55B81" w:rsidRPr="00F23171">
        <w:rPr>
          <w:rFonts w:cs="Arial"/>
        </w:rPr>
        <w:t xml:space="preserve">investigaciones </w:t>
      </w:r>
      <w:r w:rsidR="00D55B81">
        <w:rPr>
          <w:rFonts w:cs="Arial"/>
        </w:rPr>
        <w:t>de detección de noticias falsas en redes sociales</w:t>
      </w:r>
      <w:r w:rsidR="00D55B81" w:rsidRPr="00F23171">
        <w:rPr>
          <w:rFonts w:cs="Arial"/>
        </w:rPr>
        <w:t xml:space="preserve"> </w:t>
      </w:r>
      <w:r w:rsidR="00D55B81">
        <w:rPr>
          <w:rFonts w:cs="Arial"/>
        </w:rPr>
        <w:t xml:space="preserve">basado en </w:t>
      </w:r>
      <w:r w:rsidR="00D55B81" w:rsidRPr="00F23171">
        <w:rPr>
          <w:rFonts w:cs="Arial"/>
        </w:rPr>
        <w:t>técnicas de aprendizaje automátic</w:t>
      </w:r>
      <w:r w:rsidR="00D55B81">
        <w:rPr>
          <w:rFonts w:cs="Arial"/>
        </w:rPr>
        <w:t>o</w:t>
      </w:r>
      <w:r w:rsidR="00D55B81" w:rsidRPr="00F23171">
        <w:rPr>
          <w:rFonts w:cs="Arial"/>
        </w:rPr>
        <w:t xml:space="preserve">, destacando entre ellas la regresión logística </w:t>
      </w:r>
      <w:r w:rsidR="00D55B81">
        <w:rPr>
          <w:rFonts w:cs="Arial"/>
        </w:rPr>
        <w:t>como una de las más efectivas</w:t>
      </w:r>
      <w:r w:rsidR="00184164">
        <w:rPr>
          <w:rFonts w:cs="Arial"/>
        </w:rPr>
        <w:t>,</w:t>
      </w:r>
      <w:r w:rsidR="00D55B81">
        <w:rPr>
          <w:rFonts w:cs="Arial"/>
        </w:rPr>
        <w:t xml:space="preserve"> </w:t>
      </w:r>
      <w:commentRangeStart w:id="4"/>
      <w:r w:rsidR="00D55B81">
        <w:rPr>
          <w:rFonts w:cs="Arial"/>
        </w:rPr>
        <w:t xml:space="preserve">y así poder </w:t>
      </w:r>
      <w:r w:rsidR="00D55B81" w:rsidRPr="00F23171">
        <w:rPr>
          <w:rFonts w:cs="Arial"/>
        </w:rPr>
        <w:t xml:space="preserve">reducir </w:t>
      </w:r>
      <w:r w:rsidR="00D55B81">
        <w:rPr>
          <w:rFonts w:cs="Arial"/>
        </w:rPr>
        <w:t>el</w:t>
      </w:r>
      <w:r w:rsidR="00D55B81" w:rsidRPr="00F23171">
        <w:rPr>
          <w:rFonts w:cs="Arial"/>
        </w:rPr>
        <w:t xml:space="preserve"> impacto</w:t>
      </w:r>
      <w:r w:rsidR="00D55B81">
        <w:rPr>
          <w:rFonts w:cs="Arial"/>
        </w:rPr>
        <w:t xml:space="preserve"> social</w:t>
      </w:r>
      <w:r w:rsidR="00D55B81" w:rsidRPr="00F23171">
        <w:rPr>
          <w:rFonts w:cs="Arial"/>
        </w:rPr>
        <w:t xml:space="preserve"> en las </w:t>
      </w:r>
      <w:r w:rsidR="001B0929" w:rsidRPr="00F23171">
        <w:rPr>
          <w:rFonts w:cs="Arial"/>
        </w:rPr>
        <w:t>personas</w:t>
      </w:r>
      <w:commentRangeEnd w:id="4"/>
      <w:r w:rsidR="00A16354">
        <w:rPr>
          <w:rStyle w:val="Refdecomentario"/>
        </w:rPr>
        <w:commentReference w:id="4"/>
      </w:r>
      <w:r w:rsidR="001A06F6" w:rsidRPr="00F23171">
        <w:rPr>
          <w:rFonts w:cs="Arial"/>
        </w:rPr>
        <w:fldChar w:fldCharType="begin" w:fldLock="1"/>
      </w:r>
      <w:r w:rsidR="00DE5F41" w:rsidRPr="00F23171">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1A06F6" w:rsidRPr="00F23171">
        <w:rPr>
          <w:rFonts w:cs="Arial"/>
        </w:rPr>
        <w:fldChar w:fldCharType="separate"/>
      </w:r>
      <w:r w:rsidR="00D86F6B" w:rsidRPr="00F23171">
        <w:rPr>
          <w:rFonts w:cs="Arial"/>
          <w:noProof/>
        </w:rPr>
        <w:t>(</w:t>
      </w:r>
      <w:proofErr w:type="spellStart"/>
      <w:r w:rsidR="00D86F6B" w:rsidRPr="00F23171">
        <w:rPr>
          <w:rFonts w:cs="Arial"/>
          <w:noProof/>
        </w:rPr>
        <w:t>Desouky</w:t>
      </w:r>
      <w:proofErr w:type="spellEnd"/>
      <w:r w:rsidR="00D86F6B" w:rsidRPr="00F23171">
        <w:rPr>
          <w:rFonts w:cs="Arial"/>
          <w:noProof/>
        </w:rPr>
        <w:t xml:space="preserve"> Fattoh and Mousa 2021)</w:t>
      </w:r>
      <w:r w:rsidR="001A06F6" w:rsidRPr="00F23171">
        <w:rPr>
          <w:rFonts w:cs="Arial"/>
        </w:rPr>
        <w:fldChar w:fldCharType="end"/>
      </w:r>
      <w:r w:rsidR="001B0929" w:rsidRPr="004545FB">
        <w:rPr>
          <w:rFonts w:cs="Arial"/>
        </w:rPr>
        <w:t xml:space="preserve">. </w:t>
      </w:r>
      <w:r w:rsidR="00E04475" w:rsidRPr="00A00672">
        <w:rPr>
          <w:rFonts w:cs="Arial"/>
        </w:rPr>
        <w:t xml:space="preserve">Por este </w:t>
      </w:r>
      <w:r w:rsidR="00D339DE" w:rsidRPr="00A00672">
        <w:rPr>
          <w:rFonts w:cs="Arial"/>
        </w:rPr>
        <w:t>motivo,</w:t>
      </w:r>
      <w:r w:rsidR="00D339DE">
        <w:rPr>
          <w:rFonts w:cs="Arial"/>
        </w:rPr>
        <w:t xml:space="preserve"> en</w:t>
      </w:r>
      <w:r w:rsidR="00E04475" w:rsidRPr="00A00672">
        <w:rPr>
          <w:rFonts w:cs="Arial"/>
        </w:rPr>
        <w:t xml:space="preserve"> la </w:t>
      </w:r>
      <w:r w:rsidR="007F4BC0">
        <w:rPr>
          <w:rFonts w:cs="Arial"/>
        </w:rPr>
        <w:t>siguiente</w:t>
      </w:r>
      <w:r w:rsidR="00E04475" w:rsidRPr="00A00672">
        <w:rPr>
          <w:rFonts w:cs="Arial"/>
        </w:rPr>
        <w:t xml:space="preserve"> investigación </w:t>
      </w:r>
      <w:r w:rsidR="00614CB8">
        <w:rPr>
          <w:rFonts w:cs="Arial"/>
        </w:rPr>
        <w:t xml:space="preserve">surge </w:t>
      </w:r>
      <w:r w:rsidR="00901844" w:rsidRPr="00A00672">
        <w:rPr>
          <w:rFonts w:cs="Arial"/>
        </w:rPr>
        <w:t xml:space="preserve">la siguiente pregunta: </w:t>
      </w:r>
      <w:commentRangeStart w:id="5"/>
      <w:r w:rsidR="001B0929" w:rsidRPr="001D5694">
        <w:rPr>
          <w:rFonts w:cs="Arial"/>
          <w:highlight w:val="yellow"/>
        </w:rPr>
        <w:t>¿</w:t>
      </w:r>
      <w:r w:rsidR="001A75A9" w:rsidRPr="001D5694">
        <w:rPr>
          <w:rFonts w:cs="Arial"/>
          <w:highlight w:val="yellow"/>
        </w:rPr>
        <w:t xml:space="preserve">De </w:t>
      </w:r>
      <w:r w:rsidR="00901844" w:rsidRPr="001D5694">
        <w:rPr>
          <w:rFonts w:cs="Arial"/>
          <w:highlight w:val="yellow"/>
        </w:rPr>
        <w:t>qué</w:t>
      </w:r>
      <w:r w:rsidR="001A75A9" w:rsidRPr="001D5694">
        <w:rPr>
          <w:rFonts w:cs="Arial"/>
          <w:highlight w:val="yellow"/>
        </w:rPr>
        <w:t xml:space="preserve"> manera</w:t>
      </w:r>
      <w:r w:rsidR="001B0929" w:rsidRPr="001D5694">
        <w:rPr>
          <w:rFonts w:cs="Arial"/>
          <w:highlight w:val="yellow"/>
        </w:rPr>
        <w:t xml:space="preserve"> </w:t>
      </w:r>
      <w:r w:rsidR="00D42B62" w:rsidRPr="001D5694">
        <w:rPr>
          <w:rFonts w:cs="Arial"/>
          <w:highlight w:val="yellow"/>
        </w:rPr>
        <w:t xml:space="preserve">la inteligencia artificial </w:t>
      </w:r>
      <w:r w:rsidR="001B0929" w:rsidRPr="001D5694">
        <w:rPr>
          <w:rFonts w:cs="Arial"/>
          <w:highlight w:val="yellow"/>
        </w:rPr>
        <w:t xml:space="preserve">podría </w:t>
      </w:r>
      <w:r w:rsidR="00D42B62" w:rsidRPr="001D5694">
        <w:rPr>
          <w:rFonts w:cs="Arial"/>
          <w:highlight w:val="yellow"/>
        </w:rPr>
        <w:t>reducir el impacto en la sociedad</w:t>
      </w:r>
      <w:r w:rsidR="009933C1" w:rsidRPr="001D5694">
        <w:rPr>
          <w:rFonts w:cs="Arial"/>
          <w:highlight w:val="yellow"/>
        </w:rPr>
        <w:t>,</w:t>
      </w:r>
      <w:r w:rsidR="00540EBC" w:rsidRPr="001D5694">
        <w:rPr>
          <w:rFonts w:cs="Arial"/>
          <w:highlight w:val="yellow"/>
        </w:rPr>
        <w:t xml:space="preserve"> aplicando </w:t>
      </w:r>
      <w:r w:rsidR="009933C1" w:rsidRPr="001D5694">
        <w:rPr>
          <w:rFonts w:cs="Arial"/>
          <w:highlight w:val="yellow"/>
        </w:rPr>
        <w:t xml:space="preserve">algoritmos basados en la regresión logística para la detección de </w:t>
      </w:r>
      <w:r w:rsidR="001B0929" w:rsidRPr="001D5694">
        <w:rPr>
          <w:rFonts w:cs="Arial"/>
          <w:highlight w:val="yellow"/>
        </w:rPr>
        <w:t>noticias falsas en redes sociales</w:t>
      </w:r>
      <w:r w:rsidR="00CB0D46" w:rsidRPr="001D5694">
        <w:rPr>
          <w:rFonts w:cs="Arial"/>
          <w:highlight w:val="yellow"/>
        </w:rPr>
        <w:t xml:space="preserve"> </w:t>
      </w:r>
      <w:r w:rsidR="00AC7814" w:rsidRPr="001D5694">
        <w:rPr>
          <w:rFonts w:cs="Arial"/>
          <w:highlight w:val="yellow"/>
        </w:rPr>
        <w:t>durante los dos últimos años</w:t>
      </w:r>
      <w:r w:rsidR="001B0929" w:rsidRPr="001D5694">
        <w:rPr>
          <w:rFonts w:cs="Arial"/>
          <w:highlight w:val="yellow"/>
        </w:rPr>
        <w:t>?</w:t>
      </w:r>
      <w:r w:rsidR="006D582B">
        <w:rPr>
          <w:rFonts w:cs="Arial"/>
        </w:rPr>
        <w:t xml:space="preserve"> </w:t>
      </w:r>
      <w:commentRangeEnd w:id="5"/>
      <w:r w:rsidR="00A16354">
        <w:rPr>
          <w:rStyle w:val="Refdecomentario"/>
        </w:rPr>
        <w:commentReference w:id="5"/>
      </w:r>
    </w:p>
    <w:p w14:paraId="008D1CDE" w14:textId="3C53D491" w:rsidR="00396D12" w:rsidRPr="00F23171" w:rsidRDefault="00396D12" w:rsidP="00CD7AD2">
      <w:pPr>
        <w:pStyle w:val="Ttulo1"/>
        <w:numPr>
          <w:ilvl w:val="0"/>
          <w:numId w:val="3"/>
        </w:numPr>
        <w:spacing w:line="360" w:lineRule="auto"/>
        <w:ind w:left="0" w:hanging="426"/>
        <w:jc w:val="left"/>
        <w:rPr>
          <w:rFonts w:cs="Arial"/>
          <w:szCs w:val="22"/>
          <w:u w:val="none"/>
        </w:rPr>
      </w:pPr>
      <w:bookmarkStart w:id="6" w:name="_Toc84054227"/>
      <w:r w:rsidRPr="00F23171">
        <w:rPr>
          <w:rFonts w:cs="Arial"/>
          <w:szCs w:val="22"/>
        </w:rPr>
        <w:t>OBJETIVO GENERAL Y ESPECÍFICOS</w:t>
      </w:r>
      <w:bookmarkEnd w:id="6"/>
    </w:p>
    <w:p w14:paraId="409932F6" w14:textId="0EE6DD42" w:rsidR="004E0877" w:rsidRDefault="004E0877" w:rsidP="00437FF1">
      <w:pPr>
        <w:pStyle w:val="Prrafodelista"/>
        <w:numPr>
          <w:ilvl w:val="1"/>
          <w:numId w:val="7"/>
        </w:numPr>
        <w:spacing w:line="360" w:lineRule="auto"/>
        <w:ind w:left="567" w:hanging="567"/>
        <w:rPr>
          <w:rStyle w:val="A3"/>
          <w:rFonts w:ascii="Arial" w:eastAsiaTheme="minorHAnsi" w:hAnsi="Arial" w:cs="Arial"/>
          <w:b/>
          <w:lang w:eastAsia="en-US"/>
        </w:rPr>
      </w:pPr>
      <w:commentRangeStart w:id="7"/>
      <w:r w:rsidRPr="00F23171">
        <w:rPr>
          <w:rStyle w:val="A3"/>
          <w:rFonts w:ascii="Arial" w:eastAsiaTheme="minorHAnsi" w:hAnsi="Arial" w:cs="Arial"/>
          <w:b/>
          <w:lang w:eastAsia="en-US"/>
        </w:rPr>
        <w:t>O</w:t>
      </w:r>
      <w:r w:rsidR="0053679C" w:rsidRPr="00F23171">
        <w:rPr>
          <w:rStyle w:val="A3"/>
          <w:rFonts w:ascii="Arial" w:eastAsiaTheme="minorHAnsi" w:hAnsi="Arial" w:cs="Arial"/>
          <w:b/>
          <w:lang w:eastAsia="en-US"/>
        </w:rPr>
        <w:t>bjetivo general</w:t>
      </w:r>
      <w:commentRangeEnd w:id="7"/>
      <w:r w:rsidR="006D4AE5">
        <w:rPr>
          <w:rStyle w:val="Refdecomentario"/>
          <w:rFonts w:ascii="Arial" w:eastAsiaTheme="minorHAnsi" w:hAnsi="Arial" w:cstheme="minorBidi"/>
          <w:lang w:eastAsia="en-US"/>
        </w:rPr>
        <w:commentReference w:id="7"/>
      </w:r>
    </w:p>
    <w:p w14:paraId="49C2F428" w14:textId="3A415784" w:rsidR="00B46F70" w:rsidRDefault="00040234" w:rsidP="00B46F70">
      <w:pPr>
        <w:spacing w:line="360" w:lineRule="auto"/>
        <w:rPr>
          <w:rStyle w:val="A3"/>
          <w:rFonts w:cs="Arial"/>
          <w:bCs/>
        </w:rPr>
      </w:pPr>
      <w:r>
        <w:rPr>
          <w:rStyle w:val="A3"/>
          <w:rFonts w:cs="Arial"/>
          <w:bCs/>
        </w:rPr>
        <w:t xml:space="preserve">Aplicar la metodología de regresión logística basado en aprendizaje automático para predecir </w:t>
      </w:r>
      <w:r w:rsidR="001E0E26">
        <w:rPr>
          <w:rStyle w:val="A3"/>
          <w:rFonts w:cs="Arial"/>
          <w:bCs/>
        </w:rPr>
        <w:t>las noticias falsas</w:t>
      </w:r>
      <w:r w:rsidR="00FE2A01">
        <w:rPr>
          <w:rStyle w:val="A3"/>
          <w:rFonts w:cs="Arial"/>
          <w:bCs/>
        </w:rPr>
        <w:t xml:space="preserve"> </w:t>
      </w:r>
      <w:r w:rsidR="00187786">
        <w:rPr>
          <w:rStyle w:val="A3"/>
          <w:rFonts w:cs="Arial"/>
          <w:bCs/>
        </w:rPr>
        <w:t>en redes sociales</w:t>
      </w:r>
      <w:r w:rsidR="00F93553">
        <w:rPr>
          <w:rStyle w:val="A3"/>
          <w:rFonts w:cs="Arial"/>
          <w:bCs/>
        </w:rPr>
        <w:t>.</w:t>
      </w:r>
    </w:p>
    <w:p w14:paraId="2FC4DCD1" w14:textId="462EB85A" w:rsidR="000B34C6" w:rsidRPr="00040234" w:rsidRDefault="000B34C6" w:rsidP="000B34C6">
      <w:pPr>
        <w:spacing w:line="360" w:lineRule="auto"/>
        <w:rPr>
          <w:rStyle w:val="A3"/>
          <w:rFonts w:cs="Arial"/>
          <w:bCs/>
        </w:rPr>
      </w:pPr>
      <w:r>
        <w:rPr>
          <w:rStyle w:val="A3"/>
          <w:rFonts w:cs="Arial"/>
          <w:bCs/>
        </w:rPr>
        <w:t xml:space="preserve">Aplicar la metodología de regresión logística basado en aprendizaje automático para predecir </w:t>
      </w:r>
      <w:r w:rsidRPr="000B34C6">
        <w:rPr>
          <w:rStyle w:val="A3"/>
          <w:rFonts w:cs="Arial"/>
          <w:bCs/>
          <w:highlight w:val="yellow"/>
        </w:rPr>
        <w:t>y clasificar</w:t>
      </w:r>
      <w:r>
        <w:rPr>
          <w:rStyle w:val="A3"/>
          <w:rFonts w:cs="Arial"/>
          <w:bCs/>
        </w:rPr>
        <w:t xml:space="preserve"> las noticias falsas en redes sociales.</w:t>
      </w:r>
    </w:p>
    <w:p w14:paraId="77C7318D" w14:textId="77777777" w:rsidR="000B34C6" w:rsidRPr="00040234" w:rsidRDefault="000B34C6" w:rsidP="00B46F70">
      <w:pPr>
        <w:spacing w:line="360" w:lineRule="auto"/>
        <w:rPr>
          <w:rStyle w:val="A3"/>
          <w:rFonts w:cs="Arial"/>
          <w:bCs/>
        </w:rPr>
      </w:pPr>
    </w:p>
    <w:p w14:paraId="175F893C" w14:textId="1B141DBB" w:rsidR="004E0877" w:rsidRDefault="004E0877" w:rsidP="00437FF1">
      <w:pPr>
        <w:pStyle w:val="Prrafodelista"/>
        <w:numPr>
          <w:ilvl w:val="1"/>
          <w:numId w:val="7"/>
        </w:numPr>
        <w:spacing w:line="360" w:lineRule="auto"/>
        <w:ind w:left="567" w:hanging="567"/>
        <w:rPr>
          <w:rStyle w:val="A3"/>
          <w:rFonts w:ascii="Arial" w:eastAsiaTheme="minorHAnsi" w:hAnsi="Arial" w:cs="Arial"/>
          <w:b/>
          <w:lang w:eastAsia="en-US"/>
        </w:rPr>
      </w:pPr>
      <w:commentRangeStart w:id="8"/>
      <w:r w:rsidRPr="00F23171">
        <w:rPr>
          <w:rStyle w:val="A3"/>
          <w:rFonts w:ascii="Arial" w:eastAsiaTheme="minorHAnsi" w:hAnsi="Arial" w:cs="Arial"/>
          <w:b/>
          <w:lang w:eastAsia="en-US"/>
        </w:rPr>
        <w:t>O</w:t>
      </w:r>
      <w:r w:rsidR="0053679C" w:rsidRPr="00F23171">
        <w:rPr>
          <w:rStyle w:val="A3"/>
          <w:rFonts w:ascii="Arial" w:eastAsiaTheme="minorHAnsi" w:hAnsi="Arial" w:cs="Arial"/>
          <w:b/>
          <w:lang w:eastAsia="en-US"/>
        </w:rPr>
        <w:t xml:space="preserve">bjetivos específicos </w:t>
      </w:r>
      <w:commentRangeEnd w:id="8"/>
      <w:r w:rsidR="006D4AE5">
        <w:rPr>
          <w:rStyle w:val="Refdecomentario"/>
          <w:rFonts w:ascii="Arial" w:eastAsiaTheme="minorHAnsi" w:hAnsi="Arial" w:cstheme="minorBidi"/>
          <w:lang w:eastAsia="en-US"/>
        </w:rPr>
        <w:commentReference w:id="8"/>
      </w:r>
    </w:p>
    <w:p w14:paraId="010C90FB" w14:textId="2AB3C603" w:rsidR="00B46590" w:rsidRDefault="00B46590" w:rsidP="00907D76">
      <w:pPr>
        <w:pStyle w:val="Prrafodelista"/>
        <w:numPr>
          <w:ilvl w:val="0"/>
          <w:numId w:val="10"/>
        </w:numPr>
        <w:spacing w:line="360" w:lineRule="auto"/>
        <w:rPr>
          <w:rStyle w:val="A3"/>
          <w:rFonts w:ascii="Arial" w:eastAsiaTheme="minorHAnsi" w:hAnsi="Arial" w:cs="Arial"/>
          <w:bCs/>
          <w:lang w:eastAsia="en-US"/>
        </w:rPr>
      </w:pPr>
      <w:commentRangeStart w:id="9"/>
      <w:r>
        <w:rPr>
          <w:rStyle w:val="A3"/>
          <w:rFonts w:ascii="Arial" w:eastAsiaTheme="minorHAnsi" w:hAnsi="Arial" w:cs="Arial"/>
          <w:bCs/>
          <w:lang w:eastAsia="en-US"/>
        </w:rPr>
        <w:t xml:space="preserve">Adquirir y preparar </w:t>
      </w:r>
      <w:commentRangeEnd w:id="9"/>
      <w:r w:rsidR="00F16BCC">
        <w:rPr>
          <w:rStyle w:val="Refdecomentario"/>
          <w:rFonts w:ascii="Arial" w:eastAsiaTheme="minorHAnsi" w:hAnsi="Arial" w:cstheme="minorBidi"/>
          <w:lang w:eastAsia="en-US"/>
        </w:rPr>
        <w:commentReference w:id="9"/>
      </w:r>
      <w:r w:rsidR="007B7563">
        <w:rPr>
          <w:rStyle w:val="A3"/>
          <w:rFonts w:ascii="Arial" w:eastAsiaTheme="minorHAnsi" w:hAnsi="Arial" w:cs="Arial"/>
          <w:bCs/>
          <w:lang w:eastAsia="en-US"/>
        </w:rPr>
        <w:t>datos (</w:t>
      </w:r>
      <w:proofErr w:type="spellStart"/>
      <w:r w:rsidRPr="00907D76">
        <w:rPr>
          <w:rStyle w:val="A3"/>
          <w:rFonts w:ascii="Arial" w:eastAsiaTheme="minorHAnsi" w:hAnsi="Arial" w:cs="Arial"/>
          <w:bCs/>
          <w:i/>
          <w:iCs/>
          <w:lang w:eastAsia="en-US"/>
        </w:rPr>
        <w:t>Kaggle</w:t>
      </w:r>
      <w:proofErr w:type="spellEnd"/>
      <w:r>
        <w:rPr>
          <w:rStyle w:val="A3"/>
          <w:rFonts w:ascii="Arial" w:eastAsiaTheme="minorHAnsi" w:hAnsi="Arial" w:cs="Arial"/>
          <w:bCs/>
          <w:lang w:eastAsia="en-US"/>
        </w:rPr>
        <w:t>)</w:t>
      </w:r>
    </w:p>
    <w:p w14:paraId="3395F6F2" w14:textId="1CFB1F37" w:rsidR="00B46590" w:rsidRDefault="00B46590" w:rsidP="00907D76">
      <w:pPr>
        <w:pStyle w:val="Prrafodelista"/>
        <w:numPr>
          <w:ilvl w:val="0"/>
          <w:numId w:val="10"/>
        </w:numPr>
        <w:spacing w:line="360" w:lineRule="auto"/>
        <w:rPr>
          <w:rStyle w:val="A3"/>
          <w:rFonts w:ascii="Arial" w:eastAsiaTheme="minorHAnsi" w:hAnsi="Arial" w:cs="Arial"/>
          <w:bCs/>
          <w:lang w:eastAsia="en-US"/>
        </w:rPr>
      </w:pPr>
      <w:r>
        <w:rPr>
          <w:rStyle w:val="A3"/>
          <w:rFonts w:ascii="Arial" w:eastAsiaTheme="minorHAnsi" w:hAnsi="Arial" w:cs="Arial"/>
          <w:bCs/>
          <w:lang w:eastAsia="en-US"/>
        </w:rPr>
        <w:t>Explorar los datos</w:t>
      </w:r>
    </w:p>
    <w:p w14:paraId="37F269EF" w14:textId="0ACCF320" w:rsidR="00B46590" w:rsidRDefault="00907D76" w:rsidP="00907D76">
      <w:pPr>
        <w:pStyle w:val="Prrafodelista"/>
        <w:numPr>
          <w:ilvl w:val="0"/>
          <w:numId w:val="10"/>
        </w:numPr>
        <w:spacing w:line="360" w:lineRule="auto"/>
        <w:rPr>
          <w:rStyle w:val="A3"/>
          <w:rFonts w:ascii="Arial" w:eastAsiaTheme="minorHAnsi" w:hAnsi="Arial" w:cs="Arial"/>
          <w:bCs/>
          <w:lang w:eastAsia="en-US"/>
        </w:rPr>
      </w:pPr>
      <w:r>
        <w:rPr>
          <w:rStyle w:val="A3"/>
          <w:rFonts w:ascii="Arial" w:eastAsiaTheme="minorHAnsi" w:hAnsi="Arial" w:cs="Arial"/>
          <w:bCs/>
          <w:lang w:eastAsia="en-US"/>
        </w:rPr>
        <w:t>Probar</w:t>
      </w:r>
      <w:r w:rsidR="00EB637B">
        <w:rPr>
          <w:rStyle w:val="A3"/>
          <w:rFonts w:ascii="Arial" w:eastAsiaTheme="minorHAnsi" w:hAnsi="Arial" w:cs="Arial"/>
          <w:bCs/>
          <w:lang w:eastAsia="en-US"/>
        </w:rPr>
        <w:t xml:space="preserve"> </w:t>
      </w:r>
      <w:r w:rsidR="007B7563">
        <w:rPr>
          <w:rStyle w:val="A3"/>
          <w:rFonts w:ascii="Arial" w:eastAsiaTheme="minorHAnsi" w:hAnsi="Arial" w:cs="Arial"/>
          <w:bCs/>
          <w:lang w:eastAsia="en-US"/>
        </w:rPr>
        <w:t>el modelo de regresión</w:t>
      </w:r>
      <w:r w:rsidR="00EB637B">
        <w:rPr>
          <w:rStyle w:val="A3"/>
          <w:rFonts w:ascii="Arial" w:eastAsiaTheme="minorHAnsi" w:hAnsi="Arial" w:cs="Arial"/>
          <w:bCs/>
          <w:lang w:eastAsia="en-US"/>
        </w:rPr>
        <w:t xml:space="preserve"> seleccionado</w:t>
      </w:r>
      <w:r>
        <w:rPr>
          <w:rStyle w:val="A3"/>
          <w:rFonts w:ascii="Arial" w:eastAsiaTheme="minorHAnsi" w:hAnsi="Arial" w:cs="Arial"/>
          <w:bCs/>
          <w:lang w:eastAsia="en-US"/>
        </w:rPr>
        <w:t xml:space="preserve"> para la detección de noticias falsas</w:t>
      </w:r>
    </w:p>
    <w:p w14:paraId="0E0BCB42" w14:textId="77777777" w:rsidR="00F26C7B" w:rsidRPr="00F23171" w:rsidRDefault="00F26C7B" w:rsidP="00437FF1">
      <w:pPr>
        <w:spacing w:line="360" w:lineRule="auto"/>
        <w:jc w:val="left"/>
        <w:rPr>
          <w:rStyle w:val="A3"/>
          <w:rFonts w:cs="Arial"/>
        </w:rPr>
      </w:pPr>
    </w:p>
    <w:p w14:paraId="577F8AE6" w14:textId="1A71DE27" w:rsidR="00695682" w:rsidRPr="00F23171" w:rsidRDefault="00396D12" w:rsidP="00437FF1">
      <w:pPr>
        <w:pStyle w:val="Prrafodelista"/>
        <w:numPr>
          <w:ilvl w:val="0"/>
          <w:numId w:val="3"/>
        </w:numPr>
        <w:spacing w:line="360" w:lineRule="auto"/>
        <w:ind w:left="0" w:hanging="425"/>
        <w:contextualSpacing w:val="0"/>
        <w:outlineLvl w:val="0"/>
        <w:rPr>
          <w:rFonts w:ascii="Arial" w:eastAsiaTheme="majorEastAsia" w:hAnsi="Arial" w:cs="Arial"/>
          <w:b/>
          <w:color w:val="767171" w:themeColor="background2" w:themeShade="80"/>
          <w:lang w:eastAsia="en-US"/>
        </w:rPr>
      </w:pPr>
      <w:bookmarkStart w:id="10" w:name="_Toc84054228"/>
      <w:r w:rsidRPr="00F23171">
        <w:rPr>
          <w:rFonts w:ascii="Arial" w:eastAsiaTheme="majorEastAsia" w:hAnsi="Arial" w:cs="Arial"/>
          <w:b/>
          <w:u w:val="single"/>
          <w:lang w:eastAsia="en-US"/>
        </w:rPr>
        <w:t>JUSTIFICACIÓN</w:t>
      </w:r>
      <w:bookmarkEnd w:id="10"/>
    </w:p>
    <w:p w14:paraId="5CF0F088" w14:textId="356F53CF" w:rsidR="002F4211" w:rsidRPr="002F4211" w:rsidRDefault="00396D12" w:rsidP="002F4211">
      <w:pPr>
        <w:pStyle w:val="Ttulo1"/>
        <w:numPr>
          <w:ilvl w:val="0"/>
          <w:numId w:val="3"/>
        </w:numPr>
        <w:spacing w:line="360" w:lineRule="auto"/>
        <w:ind w:left="0" w:hanging="432"/>
        <w:jc w:val="both"/>
        <w:rPr>
          <w:rFonts w:cs="Arial"/>
          <w:szCs w:val="22"/>
        </w:rPr>
      </w:pPr>
      <w:bookmarkStart w:id="11" w:name="_Toc84054229"/>
      <w:r w:rsidRPr="00F23171">
        <w:rPr>
          <w:rFonts w:cs="Arial"/>
          <w:szCs w:val="22"/>
        </w:rPr>
        <w:t>REVISIÓN DE LA LITERATURA ACTUAL O ESTADO DEL ARTE</w:t>
      </w:r>
      <w:bookmarkEnd w:id="11"/>
      <w:r w:rsidRPr="00F23171">
        <w:rPr>
          <w:rFonts w:cs="Arial"/>
          <w:szCs w:val="22"/>
        </w:rPr>
        <w:t xml:space="preserve"> </w:t>
      </w:r>
    </w:p>
    <w:p w14:paraId="20DD0339" w14:textId="17339365" w:rsidR="00A91C36" w:rsidRPr="00F23171" w:rsidRDefault="00997337" w:rsidP="002F4211">
      <w:pPr>
        <w:spacing w:line="360" w:lineRule="auto"/>
        <w:rPr>
          <w:rFonts w:cs="Arial"/>
        </w:rPr>
      </w:pPr>
      <w:r w:rsidRPr="00F23171">
        <w:rPr>
          <w:rFonts w:cs="Arial"/>
        </w:rPr>
        <w:t>En la actualidad existen diferentes canales disponibles de redes sociales. La difusión de noticias falsas se ha vuelto cada vez más constante en las redes sociales debido a la alta disponibilidad y poca restricción de este. Por un lado, se está generando graves efectos negativos en la sociedad</w:t>
      </w:r>
      <w:r w:rsidRPr="002F4C7C">
        <w:rPr>
          <w:rFonts w:cs="Arial"/>
          <w:highlight w:val="yellow"/>
        </w:rPr>
        <w:t xml:space="preserve">. </w:t>
      </w:r>
      <w:r w:rsidR="00333F34" w:rsidRPr="002F4C7C">
        <w:rPr>
          <w:rFonts w:cs="Arial"/>
          <w:highlight w:val="yellow"/>
        </w:rPr>
        <w:t>Además</w:t>
      </w:r>
      <w:r w:rsidRPr="002F4C7C">
        <w:rPr>
          <w:rFonts w:cs="Arial"/>
          <w:highlight w:val="yellow"/>
        </w:rPr>
        <w:t>,</w:t>
      </w:r>
      <w:r w:rsidRPr="00F23171">
        <w:rPr>
          <w:rFonts w:cs="Arial"/>
        </w:rPr>
        <w:t xml:space="preserve"> esto está provocando confusión en las personas, difamaciones y amenazas </w:t>
      </w:r>
      <w:r w:rsidRPr="00F23171">
        <w:rPr>
          <w:rFonts w:cs="Arial"/>
        </w:rPr>
        <w:lastRenderedPageBreak/>
        <w:t>potenciales. Por otro lado, debido al impacto que esto está causando en la sociedad, proponen la elaboración de un modelo basado en inteligencia artificial para la detección de noticias falsas en redes sociales y reducir su impacto en la sociedad</w:t>
      </w:r>
      <w:r w:rsidR="002D45C9" w:rsidRPr="00F23171">
        <w:rPr>
          <w:rFonts w:cs="Arial"/>
        </w:rPr>
        <w:fldChar w:fldCharType="begin" w:fldLock="1"/>
      </w:r>
      <w:r w:rsidR="00DE5F41"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2019)","plainTextFormattedCitation":"(Mokhtar et al. 2019)","previouslyFormattedCitation":"(Mokhtar et al. 2019)"},"properties":{"noteIndex":0},"schema":"https://github.com/citation-style-language/schema/raw/master/csl-citation.json"}</w:instrText>
      </w:r>
      <w:r w:rsidR="002D45C9" w:rsidRPr="00F23171">
        <w:rPr>
          <w:rFonts w:cs="Arial"/>
        </w:rPr>
        <w:fldChar w:fldCharType="separate"/>
      </w:r>
      <w:r w:rsidR="00D86F6B" w:rsidRPr="00F23171">
        <w:rPr>
          <w:rFonts w:cs="Arial"/>
          <w:noProof/>
        </w:rPr>
        <w:t>(Mokhtar et al. 2019)</w:t>
      </w:r>
      <w:r w:rsidR="002D45C9" w:rsidRPr="00F23171">
        <w:rPr>
          <w:rFonts w:cs="Arial"/>
        </w:rPr>
        <w:fldChar w:fldCharType="end"/>
      </w:r>
      <w:r w:rsidRPr="00F23171">
        <w:rPr>
          <w:rFonts w:cs="Arial"/>
        </w:rPr>
        <w:t>.</w:t>
      </w:r>
    </w:p>
    <w:p w14:paraId="2E3D3042" w14:textId="77777777" w:rsidR="002F4211" w:rsidRDefault="002F4211" w:rsidP="002F4211">
      <w:pPr>
        <w:spacing w:line="360" w:lineRule="auto"/>
        <w:jc w:val="left"/>
        <w:rPr>
          <w:rFonts w:cs="Arial"/>
        </w:rPr>
      </w:pPr>
    </w:p>
    <w:p w14:paraId="3557D447" w14:textId="4A98C9D3" w:rsidR="00997337" w:rsidRPr="00F23171" w:rsidRDefault="00971340" w:rsidP="002F4211">
      <w:pPr>
        <w:spacing w:line="360" w:lineRule="auto"/>
        <w:rPr>
          <w:rFonts w:cs="Arial"/>
        </w:rPr>
      </w:pPr>
      <w:proofErr w:type="spellStart"/>
      <w:r w:rsidRPr="002F4C7C">
        <w:rPr>
          <w:rFonts w:cs="Arial"/>
          <w:highlight w:val="yellow"/>
        </w:rPr>
        <w:t>M</w:t>
      </w:r>
      <w:r w:rsidRPr="00823B6A">
        <w:rPr>
          <w:rFonts w:cs="Arial"/>
        </w:rPr>
        <w:t>ahabub</w:t>
      </w:r>
      <w:proofErr w:type="spellEnd"/>
      <w:r w:rsidRPr="00F23171">
        <w:rPr>
          <w:rFonts w:cs="Arial"/>
        </w:rPr>
        <w:t xml:space="preserve"> </w:t>
      </w:r>
      <w:r w:rsidR="00EE5F1F" w:rsidRPr="00F23171">
        <w:rPr>
          <w:rFonts w:cs="Arial"/>
        </w:rPr>
        <w:fldChar w:fldCharType="begin" w:fldLock="1"/>
      </w:r>
      <w:r w:rsidR="00DE5F41" w:rsidRPr="00F23171">
        <w:rPr>
          <w:rFonts w:cs="Arial"/>
        </w:rPr>
        <w:instrText>ADDIN CSL_CITATION {"citationItems":[{"id":"ITEM-1","itemData":{"DOI":"10.1007/s42452-020-2326-y","ISBN":"0123456789","ISSN":"25233971","abstract":"These days online networking is generally utilized as the wellspring of data as a result of its ease, simple to get to nature. In any case, expending news from online life is a twofold edged sword as a result of the widespread of fake news, i.e., news with purposefully false data. Fake news is a major issue since it affects people just as society substantial. In the internet based life, the data is spread quick and subsequently discovery component ought to almost certainly foresee news quick enough to stop the dispersal of fake news. Consequently, identifying fake news via web-based networking media is a critical and furthermore an in fact testing issue. In this paper, Ensemble Voting Classifier based, an intelligent detection system is proposed to deal with news classification both real and fake tasks. Here, eleven mostly well-known machine-learning algorithms like Naïve Bayes, K-NN, SVM, Random Forest, Artificial Neural Network, Logistic Regression, Gradient Boosting, Ada Boosting, etc. are used for detection. After cross-validation, we used the best three machine-learning algorithms in Ensemble Voting Classifier. The experimental outcomes affirm that the proposed framework can accomplish to about 94.5% outcomes as far as accuracy. The other parameters like ROC score, precision, recall and F1 are also outstanding. The proposed recognition framework can effectively find the most important highlights of the news. These can also be implemented in other classification techniques to detect fake profiles, fake message, etc.","author":[{"dropping-particle":"","family":"Mahabub","given":"Atik","non-dropping-particle":"","parse-names":false,"suffix":""}],"container-title":"SN Applied Sciences","id":"ITEM-1","issue":"4","issued":{"date-parts":[["2020"]]},"page":"1-9","publisher":"Springer International Publishing","title":"A robust technique of fake news detection using Ensemble Voting Classifier and comparison with other classifiers","type":"article-journal","volume":"2"},"uris":["http://www.mendeley.com/documents/?uuid=6d22b559-4e4c-4485-9117-9cb0258dd381"]}],"mendeley":{"formattedCitation":"(Mahabub 2020)","manualFormatting":"(2020)","plainTextFormattedCitation":"(Mahabub 2020)","previouslyFormattedCitation":"(Mahabub 2020)"},"properties":{"noteIndex":0},"schema":"https://github.com/citation-style-language/schema/raw/master/csl-citation.json"}</w:instrText>
      </w:r>
      <w:r w:rsidR="00EE5F1F" w:rsidRPr="00F23171">
        <w:rPr>
          <w:rFonts w:cs="Arial"/>
        </w:rPr>
        <w:fldChar w:fldCharType="separate"/>
      </w:r>
      <w:r w:rsidR="00EE5F1F" w:rsidRPr="00F23171">
        <w:rPr>
          <w:rFonts w:cs="Arial"/>
          <w:noProof/>
        </w:rPr>
        <w:t>(2020)</w:t>
      </w:r>
      <w:r w:rsidR="00EE5F1F" w:rsidRPr="00F23171">
        <w:rPr>
          <w:rFonts w:cs="Arial"/>
        </w:rPr>
        <w:fldChar w:fldCharType="end"/>
      </w:r>
      <w:r w:rsidR="00EE5F1F" w:rsidRPr="00F23171">
        <w:rPr>
          <w:rFonts w:cs="Arial"/>
        </w:rPr>
        <w:t xml:space="preserve"> </w:t>
      </w:r>
      <w:r w:rsidR="00004912" w:rsidRPr="00F23171">
        <w:rPr>
          <w:rFonts w:cs="Arial"/>
        </w:rPr>
        <w:t xml:space="preserve">en su investigación propone </w:t>
      </w:r>
      <w:r w:rsidR="00997337" w:rsidRPr="00F23171">
        <w:rPr>
          <w:rFonts w:cs="Arial"/>
        </w:rPr>
        <w:t xml:space="preserve">un método para la detección de noticias falsas en redes sociales, las cuales utilizaron once algoritmos de </w:t>
      </w:r>
      <w:r w:rsidR="004D4F7F" w:rsidRPr="00F23171">
        <w:rPr>
          <w:rFonts w:cs="Arial"/>
        </w:rPr>
        <w:t xml:space="preserve">aprendizaje </w:t>
      </w:r>
      <w:r w:rsidR="003C7C9E" w:rsidRPr="00F23171">
        <w:rPr>
          <w:rFonts w:cs="Arial"/>
        </w:rPr>
        <w:t>automático</w:t>
      </w:r>
      <w:r w:rsidR="00997337" w:rsidRPr="00F23171">
        <w:rPr>
          <w:rFonts w:cs="Arial"/>
        </w:rPr>
        <w:t xml:space="preserve">, tales como </w:t>
      </w:r>
      <w:r w:rsidR="003C7C9E" w:rsidRPr="00F23171">
        <w:rPr>
          <w:rFonts w:cs="Arial"/>
        </w:rPr>
        <w:t>bosque aleatorio</w:t>
      </w:r>
      <w:r w:rsidR="00997337" w:rsidRPr="00F23171">
        <w:rPr>
          <w:rFonts w:cs="Arial"/>
        </w:rPr>
        <w:t xml:space="preserve">, </w:t>
      </w:r>
      <w:r w:rsidR="003C7C9E" w:rsidRPr="00F23171">
        <w:rPr>
          <w:rFonts w:cs="Arial"/>
        </w:rPr>
        <w:t>regresión logística</w:t>
      </w:r>
      <w:r w:rsidR="00997337" w:rsidRPr="00F23171">
        <w:rPr>
          <w:rFonts w:cs="Arial"/>
        </w:rPr>
        <w:t>, Artificial Neural Network, entre otros.</w:t>
      </w:r>
      <w:r w:rsidR="00BB7903">
        <w:rPr>
          <w:rFonts w:cs="Arial"/>
        </w:rPr>
        <w:t xml:space="preserve"> </w:t>
      </w:r>
      <w:r w:rsidR="00BB7903" w:rsidRPr="00BB7903">
        <w:rPr>
          <w:rFonts w:cs="Arial"/>
          <w:highlight w:val="yellow"/>
        </w:rPr>
        <w:t>Se</w:t>
      </w:r>
      <w:r w:rsidR="00BB7903">
        <w:rPr>
          <w:rFonts w:cs="Arial"/>
        </w:rPr>
        <w:t xml:space="preserve"> </w:t>
      </w:r>
      <w:r w:rsidR="00997337" w:rsidRPr="00F23171">
        <w:rPr>
          <w:rFonts w:cs="Arial"/>
        </w:rPr>
        <w:t>iniciaron con un conjunto de datos que fueron recopilados con el tiempo, las cuales 3259 fueron noticias reales y 3252 noticias falsas, l</w:t>
      </w:r>
      <w:r w:rsidR="00F11319">
        <w:rPr>
          <w:rFonts w:cs="Arial"/>
        </w:rPr>
        <w:t>o</w:t>
      </w:r>
      <w:r w:rsidR="00997337" w:rsidRPr="00F23171">
        <w:rPr>
          <w:rFonts w:cs="Arial"/>
        </w:rPr>
        <w:t xml:space="preserve"> cual utilizaron para realizar dicha investigación. Asimismo,</w:t>
      </w:r>
      <w:r w:rsidR="00EE0B7B">
        <w:rPr>
          <w:rFonts w:cs="Arial"/>
        </w:rPr>
        <w:t xml:space="preserve"> se utilizaron</w:t>
      </w:r>
      <w:r w:rsidR="00997337" w:rsidRPr="00F23171">
        <w:rPr>
          <w:rFonts w:cs="Arial"/>
        </w:rPr>
        <w:t xml:space="preserve"> para la comprobación y la elaboración</w:t>
      </w:r>
      <w:r w:rsidR="001C5065">
        <w:rPr>
          <w:rFonts w:cs="Arial"/>
        </w:rPr>
        <w:t xml:space="preserve">, </w:t>
      </w:r>
      <w:r w:rsidR="00997337" w:rsidRPr="00F23171">
        <w:rPr>
          <w:rFonts w:cs="Arial"/>
        </w:rPr>
        <w:t xml:space="preserve">once técnicas de algoritmos de clasificación de </w:t>
      </w:r>
      <w:r w:rsidR="004D4F7F" w:rsidRPr="00F23171">
        <w:rPr>
          <w:rFonts w:cs="Arial"/>
        </w:rPr>
        <w:t xml:space="preserve">aprendizaje </w:t>
      </w:r>
      <w:r w:rsidR="003C7C9E" w:rsidRPr="00F23171">
        <w:rPr>
          <w:rFonts w:cs="Arial"/>
        </w:rPr>
        <w:t>automático</w:t>
      </w:r>
      <w:r w:rsidR="00997337" w:rsidRPr="00F23171">
        <w:rPr>
          <w:rFonts w:cs="Arial"/>
        </w:rPr>
        <w:t>, las cuales se utilizaron en la validación cruz</w:t>
      </w:r>
      <w:r w:rsidR="00997337" w:rsidRPr="00823B6A">
        <w:rPr>
          <w:rFonts w:cs="Arial"/>
        </w:rPr>
        <w:t>ada.</w:t>
      </w:r>
      <w:r w:rsidR="00A91C36" w:rsidRPr="00823B6A">
        <w:rPr>
          <w:rFonts w:cs="Arial"/>
        </w:rPr>
        <w:t xml:space="preserve"> </w:t>
      </w:r>
      <w:r w:rsidR="00997337" w:rsidRPr="00823B6A">
        <w:rPr>
          <w:rFonts w:cs="Arial"/>
        </w:rPr>
        <w:t>Por otro lado,</w:t>
      </w:r>
      <w:r w:rsidR="00A750FA" w:rsidRPr="00823B6A">
        <w:rPr>
          <w:rFonts w:cs="Arial"/>
        </w:rPr>
        <w:t xml:space="preserve"> </w:t>
      </w:r>
      <w:r w:rsidR="00997337" w:rsidRPr="00823B6A">
        <w:rPr>
          <w:rFonts w:cs="Arial"/>
        </w:rPr>
        <w:t>luego</w:t>
      </w:r>
      <w:r w:rsidR="00997337" w:rsidRPr="00F23171">
        <w:rPr>
          <w:rFonts w:cs="Arial"/>
        </w:rPr>
        <w:t xml:space="preserve"> de que midieron la puntuación de la validación cruzada con once clasificadores, el modelo de regresión logística logró obtener el mayor puntaje con un 91.97% de puntuación, luego eligieron los tres mejores algoritmos de </w:t>
      </w:r>
      <w:r w:rsidR="003C7C9E" w:rsidRPr="00F23171">
        <w:rPr>
          <w:rFonts w:cs="Arial"/>
        </w:rPr>
        <w:t xml:space="preserve">aprendizaje </w:t>
      </w:r>
      <w:r w:rsidR="00BF3E98" w:rsidRPr="00F23171">
        <w:rPr>
          <w:rFonts w:cs="Arial"/>
        </w:rPr>
        <w:t>automático</w:t>
      </w:r>
      <w:r w:rsidR="00997337" w:rsidRPr="00F23171">
        <w:rPr>
          <w:rFonts w:cs="Arial"/>
        </w:rPr>
        <w:t>, los cuales fueron Regresión Logística, perceptrón Multicapa, X-</w:t>
      </w:r>
      <w:proofErr w:type="spellStart"/>
      <w:r w:rsidR="00997337" w:rsidRPr="00F23171">
        <w:rPr>
          <w:rFonts w:cs="Arial"/>
        </w:rPr>
        <w:t>Gradient</w:t>
      </w:r>
      <w:proofErr w:type="spellEnd"/>
      <w:r w:rsidR="00997337" w:rsidRPr="00F23171">
        <w:rPr>
          <w:rFonts w:cs="Arial"/>
        </w:rPr>
        <w:t xml:space="preserve"> </w:t>
      </w:r>
      <w:proofErr w:type="spellStart"/>
      <w:r w:rsidR="00997337" w:rsidRPr="00F23171">
        <w:rPr>
          <w:rFonts w:cs="Arial"/>
        </w:rPr>
        <w:t>Boosting</w:t>
      </w:r>
      <w:proofErr w:type="spellEnd"/>
      <w:r w:rsidR="00997337" w:rsidRPr="00F23171">
        <w:rPr>
          <w:rFonts w:cs="Arial"/>
        </w:rPr>
        <w:t xml:space="preserve">. Por el lado de la clasificación de regresión logística, ajustando parámetros en función de la iteración máxima, penalización, tolerancia, solucionador y escala de intercepción, la cual obtuvo la mejor precisión con un puntaje del 93.03%. </w:t>
      </w:r>
      <w:r w:rsidR="00997337" w:rsidRPr="00823B6A">
        <w:rPr>
          <w:rFonts w:cs="Arial"/>
        </w:rPr>
        <w:t xml:space="preserve">De la misma forma, </w:t>
      </w:r>
      <w:r w:rsidR="00BC5077" w:rsidRPr="00823B6A">
        <w:rPr>
          <w:rFonts w:cs="Arial"/>
        </w:rPr>
        <w:t>Mokhtar et al.</w:t>
      </w:r>
      <w:r w:rsidR="00BC5077" w:rsidRPr="00F23171">
        <w:rPr>
          <w:rFonts w:cs="Arial"/>
        </w:rPr>
        <w:t xml:space="preserve"> </w:t>
      </w:r>
      <w:r w:rsidR="00BC5077" w:rsidRPr="00F23171">
        <w:rPr>
          <w:rFonts w:cs="Arial"/>
        </w:rPr>
        <w:fldChar w:fldCharType="begin" w:fldLock="1"/>
      </w:r>
      <w:r w:rsidR="00BC5077"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2019)","manualFormatting":"(2019)","plainTextFormattedCitation":"(Mokhtar et al. 2019)","previouslyFormattedCitation":"(Mokhtar et al. 2019)"},"properties":{"noteIndex":0},"schema":"https://github.com/citation-style-language/schema/raw/master/csl-citation.json"}</w:instrText>
      </w:r>
      <w:r w:rsidR="00BC5077" w:rsidRPr="00F23171">
        <w:rPr>
          <w:rFonts w:cs="Arial"/>
        </w:rPr>
        <w:fldChar w:fldCharType="separate"/>
      </w:r>
      <w:r w:rsidR="00BC5077" w:rsidRPr="00F23171">
        <w:rPr>
          <w:rFonts w:cs="Arial"/>
          <w:noProof/>
        </w:rPr>
        <w:t>(2019)</w:t>
      </w:r>
      <w:r w:rsidR="00BC5077" w:rsidRPr="00F23171">
        <w:rPr>
          <w:rFonts w:cs="Arial"/>
        </w:rPr>
        <w:fldChar w:fldCharType="end"/>
      </w:r>
      <w:r w:rsidR="00BC5077" w:rsidRPr="00F23171">
        <w:rPr>
          <w:rFonts w:cs="Arial"/>
        </w:rPr>
        <w:t xml:space="preserve"> en su investigación, </w:t>
      </w:r>
      <w:r w:rsidR="00997337" w:rsidRPr="00F23171">
        <w:rPr>
          <w:rFonts w:cs="Arial"/>
        </w:rPr>
        <w:t xml:space="preserve">evidenciaron que hubo una gran diferencia entre el enfoque basado en la postura y el contenido, de las cuales la postura obtuvo un mayor rendimiento, por lo que decidieron basar el enfoque del modelo de regresión logística en la postura. Por un lado, se dieron cuenta que el modelo no se ajustaba debido a que el entrenamiento del algoritmo se realizó con un reducido número de datos, la cual no pudo predecir correctamente. Por otro lado, demuestran que el modelo de regresión logística es un excelente modelo basado en el entrenamiento de información pasada para la predicción de noticias </w:t>
      </w:r>
      <w:r w:rsidR="00A91C36" w:rsidRPr="00F23171">
        <w:rPr>
          <w:rFonts w:cs="Arial"/>
        </w:rPr>
        <w:t xml:space="preserve">futuras. </w:t>
      </w:r>
    </w:p>
    <w:p w14:paraId="2A9B7662" w14:textId="77777777" w:rsidR="002F4211" w:rsidRDefault="002F4211" w:rsidP="002F4211">
      <w:pPr>
        <w:spacing w:line="360" w:lineRule="auto"/>
        <w:rPr>
          <w:rFonts w:cs="Arial"/>
        </w:rPr>
      </w:pPr>
    </w:p>
    <w:p w14:paraId="72C8D19B" w14:textId="32DF9095" w:rsidR="00997337" w:rsidRPr="00F23171" w:rsidRDefault="00997337" w:rsidP="002F4211">
      <w:pPr>
        <w:spacing w:line="360" w:lineRule="auto"/>
        <w:rPr>
          <w:rFonts w:cs="Arial"/>
        </w:rPr>
      </w:pPr>
      <w:r w:rsidRPr="00823B6A">
        <w:rPr>
          <w:rFonts w:cs="Arial"/>
        </w:rPr>
        <w:t>Asimismo,</w:t>
      </w:r>
      <w:r w:rsidR="00596B4F" w:rsidRPr="00823B6A">
        <w:rPr>
          <w:rFonts w:cs="Arial"/>
        </w:rPr>
        <w:t xml:space="preserve"> </w:t>
      </w:r>
      <w:proofErr w:type="spellStart"/>
      <w:r w:rsidR="00596B4F" w:rsidRPr="00823B6A">
        <w:rPr>
          <w:rFonts w:cs="Arial"/>
        </w:rPr>
        <w:t>Desouky</w:t>
      </w:r>
      <w:proofErr w:type="spellEnd"/>
      <w:r w:rsidR="00596B4F" w:rsidRPr="00823B6A">
        <w:rPr>
          <w:rFonts w:cs="Arial"/>
        </w:rPr>
        <w:t xml:space="preserve"> y Mousa </w:t>
      </w:r>
      <w:r w:rsidR="00306679" w:rsidRPr="00823B6A">
        <w:rPr>
          <w:rFonts w:cs="Arial"/>
        </w:rPr>
        <w:fldChar w:fldCharType="begin" w:fldLock="1"/>
      </w:r>
      <w:r w:rsidR="00DE5F41" w:rsidRPr="00823B6A">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2021)","manualFormatting":"(2021)","plainTextFormattedCitation":"(Desouky Fattoh and Mousa 2021)","previouslyFormattedCitation":"(Desouky Fattoh and Mousa 2021)"},"properties":{"noteIndex":0},"schema":"https://github.com/citation-style-language/schema/raw/master/csl-citation.json"}</w:instrText>
      </w:r>
      <w:r w:rsidR="00306679" w:rsidRPr="00823B6A">
        <w:rPr>
          <w:rFonts w:cs="Arial"/>
        </w:rPr>
        <w:fldChar w:fldCharType="separate"/>
      </w:r>
      <w:r w:rsidR="00306679" w:rsidRPr="00823B6A">
        <w:rPr>
          <w:rFonts w:cs="Arial"/>
          <w:noProof/>
        </w:rPr>
        <w:t>(2021)</w:t>
      </w:r>
      <w:r w:rsidR="00306679" w:rsidRPr="00823B6A">
        <w:rPr>
          <w:rFonts w:cs="Arial"/>
        </w:rPr>
        <w:fldChar w:fldCharType="end"/>
      </w:r>
      <w:r w:rsidRPr="00F23171">
        <w:rPr>
          <w:rFonts w:cs="Arial"/>
        </w:rPr>
        <w:t xml:space="preserve"> </w:t>
      </w:r>
      <w:r w:rsidR="00306679" w:rsidRPr="00F23171">
        <w:rPr>
          <w:rFonts w:cs="Arial"/>
        </w:rPr>
        <w:t xml:space="preserve"> </w:t>
      </w:r>
      <w:r w:rsidRPr="00F23171">
        <w:rPr>
          <w:rFonts w:cs="Arial"/>
        </w:rPr>
        <w:t xml:space="preserve">proponen un modelo de clasificación que pueda detectar noticias falsas basado en la incrustación de Word2vec y Doc2vec como métodos de extracción de características, para lo cual ejecutaron los algoritmos mencionados en el conjunto de datos. Por un lado, evidenciaron que la incrustación de Doc2vec resultó tener una muy buena precisión en todos los algoritmos excepto LSTM, mientras que la incrustación de Word2vec resultó tener una buena precisión solo con el clasificador LSTM. Asimismo, luego de las pruebas de precisión dieron como resultado para SVM un 59,5% y para la regresión logística un 94,7%; además aplicaron Word2vec y ordenaron la palabra más común que se encontraron el conjunto de datos, lo que resultó que LSTM era la más adecuada, la cual obtuvo una precisión de 94.3%. Por otro lado, respecto a la precisión de los clasificadores basados en Doc2vec superan a los clasificadores basados en TF-IDF. Asimismo, el resultado de máquina de vectores de soporte </w:t>
      </w:r>
      <w:r w:rsidRPr="00F23171">
        <w:rPr>
          <w:rFonts w:cs="Arial"/>
        </w:rPr>
        <w:lastRenderedPageBreak/>
        <w:t xml:space="preserve">obtuvo una mejor precisión con un 95,5%, luego la regresión logística con un </w:t>
      </w:r>
      <w:r w:rsidRPr="00823B6A">
        <w:rPr>
          <w:rFonts w:cs="Arial"/>
        </w:rPr>
        <w:t xml:space="preserve">porcentaje del 94,7% y la memoria a largo y corto plazo obtuvo una precisión más baja que las </w:t>
      </w:r>
      <w:r w:rsidR="00AC7AD5" w:rsidRPr="00823B6A">
        <w:rPr>
          <w:rFonts w:cs="Arial"/>
        </w:rPr>
        <w:t xml:space="preserve">demás. </w:t>
      </w:r>
      <w:r w:rsidRPr="00823B6A">
        <w:rPr>
          <w:rFonts w:cs="Arial"/>
        </w:rPr>
        <w:t>Del mismo modo</w:t>
      </w:r>
      <w:r w:rsidR="00551514" w:rsidRPr="00823B6A">
        <w:rPr>
          <w:rFonts w:cs="Arial"/>
        </w:rPr>
        <w:t>,</w:t>
      </w:r>
      <w:r w:rsidR="000F7850" w:rsidRPr="00823B6A">
        <w:rPr>
          <w:rFonts w:cs="Arial"/>
        </w:rPr>
        <w:t xml:space="preserve"> </w:t>
      </w:r>
      <w:proofErr w:type="spellStart"/>
      <w:r w:rsidR="000F7850" w:rsidRPr="00823B6A">
        <w:rPr>
          <w:rFonts w:cs="Arial"/>
        </w:rPr>
        <w:t>Hansrajh</w:t>
      </w:r>
      <w:proofErr w:type="spellEnd"/>
      <w:r w:rsidR="000F7850" w:rsidRPr="00823B6A">
        <w:rPr>
          <w:rFonts w:cs="Arial"/>
        </w:rPr>
        <w:t xml:space="preserve">, </w:t>
      </w:r>
      <w:proofErr w:type="spellStart"/>
      <w:r w:rsidR="000F7850" w:rsidRPr="00823B6A">
        <w:rPr>
          <w:rFonts w:cs="Arial"/>
        </w:rPr>
        <w:t>Adeliyi</w:t>
      </w:r>
      <w:proofErr w:type="spellEnd"/>
      <w:r w:rsidR="000F7850" w:rsidRPr="00823B6A">
        <w:rPr>
          <w:rFonts w:cs="Arial"/>
        </w:rPr>
        <w:t xml:space="preserve"> y </w:t>
      </w:r>
      <w:proofErr w:type="spellStart"/>
      <w:r w:rsidR="000F7850" w:rsidRPr="00823B6A">
        <w:rPr>
          <w:rFonts w:cs="Arial"/>
        </w:rPr>
        <w:t>Wing</w:t>
      </w:r>
      <w:proofErr w:type="spellEnd"/>
      <w:r w:rsidR="00551514" w:rsidRPr="00823B6A">
        <w:rPr>
          <w:rFonts w:cs="Arial"/>
        </w:rPr>
        <w:t xml:space="preserve"> </w:t>
      </w:r>
      <w:r w:rsidR="00551514" w:rsidRPr="00823B6A">
        <w:rPr>
          <w:rFonts w:cs="Arial"/>
        </w:rPr>
        <w:fldChar w:fldCharType="begin" w:fldLock="1"/>
      </w:r>
      <w:r w:rsidR="00DE5F41" w:rsidRPr="00823B6A">
        <w:rPr>
          <w:rFonts w:cs="Arial"/>
        </w:rPr>
        <w:instrText>ADDIN CSL_CITATION {"citationItems":[{"id":"ITEM-1","itemData":{"DOI":"10.1155/2021/3434458","ISSN":"10589244","abstract":"The exponential growth in fake news and its inherent threat to democracy, public trust, and justice has escalated the necessity for fake news detection and mitigation. Detecting fake news is a complex challenge as it is intentionally written to mislead and hoodwink. Humans are not good at identifying fake news. The detection of fake news by humans is reported to be at a rate of 54% and an additional 4% is reported in the literature as being speculative. The significance of fighting fake news is exemplified during the present pandemic. Consequently, social networks are ramping up the usage of detection tools and educating the public in recognising fake news. In the literature, it was observed that several machine learning algorithms have been applied to the detection of fake news with limited and mixed success. However, several advanced machine learning models are not being applied, although recent studies are demonstrating the efcacy of the ensemble machine learning approach; hence, the purpose of this study is to assist in the automated detection of fake news. An ensemble approach is adopted to help resolve the identified gap. This study proposed a blended machine learning ensemble model developed from logistic regression, support vector machine, linear discriminant analysis, stochastic gradient descent, and ridge regression, which is then used on a publicly available dataset to predict if a news report is true or not. The proposed model will be appraised with the popular classical machine learning models, while performance metrics such as AUC, ROC, recall, accuracy, precision, and f1-score will be used to measure the performance of the proposed model. Results presented showed that the proposed model outperformed other popular classical machine learning models.","author":[{"dropping-particle":"","family":"Hansrajh","given":"Arvin","non-dropping-particle":"","parse-names":false,"suffix":""},{"dropping-particle":"","family":"Adeliyi","given":"Timothy T.","non-dropping-particle":"","parse-names":false,"suffix":""},{"dropping-particle":"","family":"Wing","given":"Jeanette","non-dropping-particle":"","parse-names":false,"suffix":""}],"container-title":"Scientific Programming","id":"ITEM-1","issued":{"date-parts":[["2021"]]},"title":"Detection of Online Fake News Using Blending Ensemble Learning","type":"article-journal","volume":"2021"},"uris":["http://www.mendeley.com/documents/?uuid=5fcbe707-3cc1-4162-ae66-519e6e9f9ade"]}],"mendeley":{"formattedCitation":"(Hansrajh, Adeliyi, and Wing 2021)","manualFormatting":"(2021)","plainTextFormattedCitation":"(Hansrajh, Adeliyi, and Wing 2021)","previouslyFormattedCitation":"(Hansrajh, Adeliyi, and Wing 2021)"},"properties":{"noteIndex":0},"schema":"https://github.com/citation-style-language/schema/raw/master/csl-citation.json"}</w:instrText>
      </w:r>
      <w:r w:rsidR="00551514" w:rsidRPr="00823B6A">
        <w:rPr>
          <w:rFonts w:cs="Arial"/>
        </w:rPr>
        <w:fldChar w:fldCharType="separate"/>
      </w:r>
      <w:r w:rsidR="00551514" w:rsidRPr="00823B6A">
        <w:rPr>
          <w:rFonts w:cs="Arial"/>
          <w:noProof/>
        </w:rPr>
        <w:t>(2021)</w:t>
      </w:r>
      <w:r w:rsidR="00551514" w:rsidRPr="00823B6A">
        <w:rPr>
          <w:rFonts w:cs="Arial"/>
        </w:rPr>
        <w:fldChar w:fldCharType="end"/>
      </w:r>
      <w:r w:rsidR="00551514" w:rsidRPr="00F23171">
        <w:rPr>
          <w:rFonts w:cs="Arial"/>
        </w:rPr>
        <w:t xml:space="preserve"> </w:t>
      </w:r>
      <w:r w:rsidR="003E3DD1">
        <w:rPr>
          <w:rFonts w:cs="Arial"/>
        </w:rPr>
        <w:t>proponen</w:t>
      </w:r>
      <w:r w:rsidRPr="00F23171">
        <w:rPr>
          <w:rFonts w:cs="Arial"/>
        </w:rPr>
        <w:t xml:space="preserve"> un modelo de aprendizaje automático basado en la regresión logística, análisis discriminante lineal, regresión de cresta, máquina de vectores y descenso de gradiente estocástico. Por un lado, los investigadores tomaron el conjunto de datos ISOT y Liar. Asimismo, se utilizaron seis medidas de rendimiento como AUC, puntaje F1, ROC, precisión, exactitud y recuperación. Por otro lado, el modelo con mejor rendimiento respecto al conjunto de datos Liar fue el clasificador de regresión logística, que logró los mejores resultados en seis métricas de comparación, las cuales fueron AUC, ROC, exactitud y precisión, mientras que el modelo con mejor rendimiento respecto al conjunto de datos ISOT en seis métricas de comparación como AUC, ROC, recuperación, precisión y Puntaje F1 fue el clasificador de máquina de vectores de soporte lineal.</w:t>
      </w:r>
    </w:p>
    <w:p w14:paraId="50966A09" w14:textId="77777777" w:rsidR="002F4211" w:rsidRDefault="002F4211" w:rsidP="002F4211">
      <w:pPr>
        <w:spacing w:line="360" w:lineRule="auto"/>
        <w:rPr>
          <w:rFonts w:cs="Arial"/>
        </w:rPr>
      </w:pPr>
    </w:p>
    <w:p w14:paraId="1D1E29B0" w14:textId="44556C8D" w:rsidR="00997337" w:rsidRPr="00F23171" w:rsidRDefault="00997337" w:rsidP="006038DE">
      <w:pPr>
        <w:spacing w:line="360" w:lineRule="auto"/>
        <w:rPr>
          <w:rFonts w:cs="Arial"/>
        </w:rPr>
      </w:pPr>
      <w:r w:rsidRPr="00823B6A">
        <w:rPr>
          <w:rFonts w:cs="Arial"/>
        </w:rPr>
        <w:t>Por un lado,</w:t>
      </w:r>
      <w:r w:rsidR="00F47516" w:rsidRPr="00823B6A">
        <w:rPr>
          <w:rFonts w:cs="Arial"/>
        </w:rPr>
        <w:t xml:space="preserve"> </w:t>
      </w:r>
      <w:proofErr w:type="spellStart"/>
      <w:r w:rsidR="00F47516" w:rsidRPr="00823B6A">
        <w:rPr>
          <w:rFonts w:cs="Arial"/>
        </w:rPr>
        <w:t>Mahlous</w:t>
      </w:r>
      <w:proofErr w:type="spellEnd"/>
      <w:r w:rsidR="00F47516" w:rsidRPr="00823B6A">
        <w:rPr>
          <w:rFonts w:cs="Arial"/>
        </w:rPr>
        <w:t xml:space="preserve"> y Al-</w:t>
      </w:r>
      <w:proofErr w:type="spellStart"/>
      <w:r w:rsidR="00F47516" w:rsidRPr="00823B6A">
        <w:rPr>
          <w:rFonts w:cs="Arial"/>
        </w:rPr>
        <w:t>Laith</w:t>
      </w:r>
      <w:proofErr w:type="spellEnd"/>
      <w:r w:rsidR="003A78C8" w:rsidRPr="00F23171">
        <w:rPr>
          <w:rFonts w:cs="Arial"/>
        </w:rPr>
        <w:t xml:space="preserve"> </w:t>
      </w:r>
      <w:r w:rsidR="003A78C8" w:rsidRPr="00F23171">
        <w:rPr>
          <w:rFonts w:cs="Arial"/>
        </w:rPr>
        <w:fldChar w:fldCharType="begin" w:fldLock="1"/>
      </w:r>
      <w:r w:rsidR="00DE5F41" w:rsidRPr="00F23171">
        <w:rPr>
          <w:rFonts w:cs="Arial"/>
        </w:rPr>
        <w:instrText>ADDIN CSL_CITATION {"citationItems":[{"id":"ITEM-1","itemData":{"DOI":"10.14569/IJACSA.2021.0120691","ISSN":"21565570","abstract":"In March 2020, the World Health Organization declared the COVID-19 outbreak to be a pandemic. Soon afterwards, people began sharing millions of posts on social media without considering their reliability and truthfulness. While there has been extensive research on COVID-19 in the English language, there is a lack of research on the subject in Arabic. In this paper, we address the problem of detecting fake news surrounding COVID-19 in Arabic tweets. We collected more than seven million Arabic tweets related to the corona virus pandemic from January 2020 to August 2020 using the trending hashtags during the time of pandemic. We relied on two fact-checkers: the France-Press Agency and the Saudi Anti-Rumors Authority to extract a list of keywords related to the misinformation and fake news topics. A small corpus was extracted from the collected tweets and manually annotated into fake or genuine classes. We used a set of features extracted from tweet contents to train a set of machine learning classifiers. The manually annotated corpus was used as a baseline to build a system for automatically detecting fake news from Arabic text. Classification of the manually annotated dataset achieved an F1-score of 87.8% using Logistic Regression (LR) as a classifier with the n-gram-level Term Frequency-Inverse Document Frequency (TF-IDF) as a feature, and a 93.3% F1-score on the automatically annotated dataset using the same classifier with count vector feature. The introduced system and datasets could help governments, decision-makers, and the public judge the credibility of information published on social media during the COVID-19 pandemic.","author":[{"dropping-particle":"","family":"Mahlous","given":"Ahmed Redha","non-dropping-particle":"","parse-names":false,"suffix":""},{"dropping-particle":"","family":"Al-Laith","given":"Ali","non-dropping-particle":"","parse-names":false,"suffix":""}],"container-title":"International Journal of Advanced Computer Science and Applications","id":"ITEM-1","issue":"6","issued":{"date-parts":[["2021"]]},"page":"778-788","title":"Fake News Detection in Arabic Tweets during the COVID-19 Pandemic","type":"article-journal","volume":"12"},"uris":["http://www.mendeley.com/documents/?uuid=94641e1f-2afe-4352-abff-55fe696835d6"]}],"mendeley":{"formattedCitation":"(Mahlous and Al-Laith 2021)","manualFormatting":"(2021)","plainTextFormattedCitation":"(Mahlous and Al-Laith 2021)","previouslyFormattedCitation":"(Mahlous and Al-Laith 2021)"},"properties":{"noteIndex":0},"schema":"https://github.com/citation-style-language/schema/raw/master/csl-citation.json"}</w:instrText>
      </w:r>
      <w:r w:rsidR="003A78C8" w:rsidRPr="00F23171">
        <w:rPr>
          <w:rFonts w:cs="Arial"/>
        </w:rPr>
        <w:fldChar w:fldCharType="separate"/>
      </w:r>
      <w:r w:rsidR="003A78C8" w:rsidRPr="00F23171">
        <w:rPr>
          <w:rFonts w:cs="Arial"/>
          <w:noProof/>
        </w:rPr>
        <w:t>(2021)</w:t>
      </w:r>
      <w:r w:rsidR="003A78C8" w:rsidRPr="00F23171">
        <w:rPr>
          <w:rFonts w:cs="Arial"/>
        </w:rPr>
        <w:fldChar w:fldCharType="end"/>
      </w:r>
      <w:r w:rsidRPr="00F23171">
        <w:rPr>
          <w:rFonts w:cs="Arial"/>
        </w:rPr>
        <w:t xml:space="preserve"> proponen un modelo de </w:t>
      </w:r>
      <w:r w:rsidR="003C7C9E" w:rsidRPr="00F23171">
        <w:rPr>
          <w:rFonts w:cs="Arial"/>
        </w:rPr>
        <w:t>aprendizaje automático</w:t>
      </w:r>
      <w:r w:rsidRPr="00F23171">
        <w:rPr>
          <w:rFonts w:cs="Arial"/>
        </w:rPr>
        <w:t xml:space="preserve"> capaz de detectar noticias falsas en redes sociales como Twitter, logrando ayudar a los gobiernos y responsables de la toma de decisiones del juzgado público, los investigadores se basaron en más de siete millones de tweets árabes que guardan relación con la pandemia del COVID-19. Además, usaron dos verificadores de hechos, tales como la Autoridad </w:t>
      </w:r>
      <w:proofErr w:type="spellStart"/>
      <w:r w:rsidRPr="00F23171">
        <w:rPr>
          <w:rFonts w:cs="Arial"/>
        </w:rPr>
        <w:t>Antirumores</w:t>
      </w:r>
      <w:proofErr w:type="spellEnd"/>
      <w:r w:rsidRPr="00F23171">
        <w:rPr>
          <w:rFonts w:cs="Arial"/>
        </w:rPr>
        <w:t xml:space="preserve"> de Arabia Saudita y la Agencia de Prensa de Francia para la extracción de palabras claves que puedan estar relacionadas con las noticias falsas. Por un lado, utilizaron seis clasificadores de aprendizaje automático como Regresión Logística, </w:t>
      </w:r>
      <w:proofErr w:type="spellStart"/>
      <w:r w:rsidRPr="00F23171">
        <w:rPr>
          <w:rFonts w:cs="Arial"/>
        </w:rPr>
        <w:t>Naive</w:t>
      </w:r>
      <w:proofErr w:type="spellEnd"/>
      <w:r w:rsidRPr="00F23171">
        <w:rPr>
          <w:rFonts w:cs="Arial"/>
        </w:rPr>
        <w:t xml:space="preserve"> Bayes, Perceptrón Multicapa, Máquinas de vectores de soporte, XGB y </w:t>
      </w:r>
      <w:r w:rsidR="003C7C9E" w:rsidRPr="00F23171">
        <w:rPr>
          <w:rFonts w:cs="Arial"/>
        </w:rPr>
        <w:t>bo</w:t>
      </w:r>
      <w:r w:rsidR="00AF097B">
        <w:rPr>
          <w:rFonts w:cs="Arial"/>
        </w:rPr>
        <w:t>s</w:t>
      </w:r>
      <w:r w:rsidR="003C7C9E" w:rsidRPr="00F23171">
        <w:rPr>
          <w:rFonts w:cs="Arial"/>
        </w:rPr>
        <w:t>que aleatorio</w:t>
      </w:r>
      <w:r w:rsidRPr="00F23171">
        <w:rPr>
          <w:rFonts w:cs="Arial"/>
        </w:rPr>
        <w:t xml:space="preserve">, las cuales como resultado evidenciaron que el clasificador de regresión logística pudo obtener el mejor rendimiento de clasificación con un porcentaje del 87.8% para la clasificación de </w:t>
      </w:r>
      <w:r w:rsidRPr="00823B6A">
        <w:rPr>
          <w:rFonts w:cs="Arial"/>
        </w:rPr>
        <w:t>puntuación F1 y cuando se aplicó al corpus anotado automáticamente, logró un puntaje del 93,3%.</w:t>
      </w:r>
      <w:r w:rsidR="004B4569" w:rsidRPr="00823B6A">
        <w:rPr>
          <w:rFonts w:cs="Arial"/>
        </w:rPr>
        <w:t xml:space="preserve"> </w:t>
      </w:r>
      <w:r w:rsidR="00AD7FAA" w:rsidRPr="00823B6A">
        <w:rPr>
          <w:rFonts w:cs="Arial"/>
        </w:rPr>
        <w:t>Igualmente,</w:t>
      </w:r>
      <w:r w:rsidR="00695EFC" w:rsidRPr="00823B6A">
        <w:rPr>
          <w:rFonts w:cs="Arial"/>
        </w:rPr>
        <w:t xml:space="preserve"> </w:t>
      </w:r>
      <w:r w:rsidR="00695EFC" w:rsidRPr="00823B6A">
        <w:rPr>
          <w:rFonts w:cs="Arial"/>
          <w:noProof/>
        </w:rPr>
        <w:t>Ali et al.</w:t>
      </w:r>
      <w:r w:rsidRPr="00F23171">
        <w:rPr>
          <w:rFonts w:cs="Arial"/>
        </w:rPr>
        <w:t xml:space="preserve"> </w:t>
      </w:r>
      <w:r w:rsidR="00695EFC" w:rsidRPr="00F23171">
        <w:rPr>
          <w:rFonts w:cs="Arial"/>
        </w:rPr>
        <w:fldChar w:fldCharType="begin" w:fldLock="1"/>
      </w:r>
      <w:r w:rsidR="00DE5F41" w:rsidRPr="00F23171">
        <w:rPr>
          <w:rFonts w:cs="Arial"/>
        </w:rPr>
        <w:instrText>ADDIN CSL_CITATION {"citationItems":[{"id":"ITEM-1","itemData":{"DOI":"10.1109/ACCESS.2021.3085875","ISSN":"21693536","abstract":"With the hyperconnectivity and ubiquity of the Internet, the fake news problem now presents a greater threat than ever before. One promising solution for countering this threat is to leverage deep learning (DL)-based text classification methods for fake-news detection. However, since such methods have been shown to be vulnerable to adversarial attacks, the integrity and security of DL-based fake news classifiers are under question. Although many works study text classification under the adversarial threat, to the best of our knowledge, we do not find any work in literature that specifically analyzes the performance of DL-based fake-news detectors under adversarial settings. We bridge this gap by evaluating the performance of fake-news detectors under various configurations under black-box settings. In particular, we investigate the robustness of four different DL architectural choices&amp;#x2014;multilayer perceptron (MLP), convolutional neural network (CNN), recurrent neural network (RNN) and a recently proposed Hybrid CNN-RNN trained on three different state-of-the-art datasets&amp;#x2014;under different adversarial attacks (Text Bugger, Text Fooler, PWWS, and Deep Word Bug) implemented using the state-of-the-art NLP attack library, Text-Attack. Additionally, we explore how changing the detector complexity, the input sequence length, and the training loss affect the robustness of the learned model. Our experiments suggest that RNNs are robust as compared to other architectures. Further, we show that increasing the input sequence length generally increases the detector&amp;#x2019;s robustness. Our evaluations provide key insights to robustify fake-news detectors against adversarial attacks.","author":[{"dropping-particle":"","family":"Ali","given":"Hassan","non-dropping-particle":"","parse-names":false,"suffix":""},{"dropping-particle":"","family":"Khan","given":"Muhammad Suleman","non-dropping-particle":"","parse-names":false,"suffix":""},{"dropping-particle":"","family":"AlGhadhban","given":"Amer","non-dropping-particle":"","parse-names":false,"suffix":""},{"dropping-particle":"","family":"Alazmi","given":"Meshari","non-dropping-particle":"","parse-names":false,"suffix":""},{"dropping-particle":"","family":"Alzamil","given":"Ahmad","non-dropping-particle":"","parse-names":false,"suffix":""},{"dropping-particle":"","family":"Al-utaibi","given":"Khaled","non-dropping-particle":"","parse-names":false,"suffix":""},{"dropping-particle":"","family":"Qadir","given":"Junaid","non-dropping-particle":"","parse-names":false,"suffix":""}],"container-title":"IEEE Access","id":"ITEM-1","issued":{"date-parts":[["2021"]]},"title":"Analyzing the Robustness of Fake-news Detectors under Black-box Adversarial Attacks","type":"article-journal"},"uris":["http://www.mendeley.com/documents/?uuid=9032c764-17ac-4f7c-972c-9139373ad295"]}],"mendeley":{"formattedCitation":"(Ali et al. 2021)","manualFormatting":"(2021)","plainTextFormattedCitation":"(Ali et al. 2021)","previouslyFormattedCitation":"(Ali et al. 2021)"},"properties":{"noteIndex":0},"schema":"https://github.com/citation-style-language/schema/raw/master/csl-citation.json"}</w:instrText>
      </w:r>
      <w:r w:rsidR="00695EFC" w:rsidRPr="00F23171">
        <w:rPr>
          <w:rFonts w:cs="Arial"/>
        </w:rPr>
        <w:fldChar w:fldCharType="separate"/>
      </w:r>
      <w:r w:rsidR="00695EFC" w:rsidRPr="00F23171">
        <w:rPr>
          <w:rFonts w:cs="Arial"/>
          <w:noProof/>
        </w:rPr>
        <w:t>(2021)</w:t>
      </w:r>
      <w:r w:rsidR="00695EFC" w:rsidRPr="00F23171">
        <w:rPr>
          <w:rFonts w:cs="Arial"/>
        </w:rPr>
        <w:fldChar w:fldCharType="end"/>
      </w:r>
      <w:r w:rsidR="00F47516" w:rsidRPr="00F23171">
        <w:rPr>
          <w:rFonts w:cs="Arial"/>
        </w:rPr>
        <w:t xml:space="preserve"> </w:t>
      </w:r>
      <w:r w:rsidRPr="00F23171">
        <w:rPr>
          <w:rFonts w:cs="Arial"/>
        </w:rPr>
        <w:t xml:space="preserve">realizan una investigación sobre una solución que pueda detectar noticias falsas basados en </w:t>
      </w:r>
      <w:r w:rsidR="003C7C9E" w:rsidRPr="00F23171">
        <w:rPr>
          <w:rFonts w:cs="Arial"/>
        </w:rPr>
        <w:t xml:space="preserve">aprendizaje </w:t>
      </w:r>
      <w:r w:rsidR="00695EFC" w:rsidRPr="00F23171">
        <w:rPr>
          <w:rFonts w:cs="Arial"/>
        </w:rPr>
        <w:t>automático</w:t>
      </w:r>
      <w:r w:rsidRPr="00F23171">
        <w:rPr>
          <w:rFonts w:cs="Arial"/>
        </w:rPr>
        <w:t xml:space="preserve">. Por un lado, </w:t>
      </w:r>
      <w:r w:rsidR="005440CA">
        <w:rPr>
          <w:rFonts w:cs="Arial"/>
        </w:rPr>
        <w:t>se basan</w:t>
      </w:r>
      <w:r w:rsidRPr="00F23171">
        <w:rPr>
          <w:rFonts w:cs="Arial"/>
        </w:rPr>
        <w:t xml:space="preserve"> en cuatro modelos </w:t>
      </w:r>
      <w:r w:rsidR="005440CA">
        <w:rPr>
          <w:rFonts w:cs="Arial"/>
        </w:rPr>
        <w:t xml:space="preserve">apoyándose </w:t>
      </w:r>
      <w:r w:rsidRPr="00F23171">
        <w:rPr>
          <w:rFonts w:cs="Arial"/>
        </w:rPr>
        <w:t xml:space="preserve">en perceptrón multicapa, red neuronal recurrente, red neuronal convolucional y una híbrida entre Red neuronal convolucional y red neuronal recurrente, las cuales fueron entregadas bajo ataques como Text </w:t>
      </w:r>
      <w:proofErr w:type="spellStart"/>
      <w:r w:rsidRPr="00F23171">
        <w:rPr>
          <w:rFonts w:cs="Arial"/>
        </w:rPr>
        <w:t>Fooler</w:t>
      </w:r>
      <w:proofErr w:type="spellEnd"/>
      <w:r w:rsidRPr="00F23171">
        <w:rPr>
          <w:rFonts w:cs="Arial"/>
        </w:rPr>
        <w:t xml:space="preserve">, Text </w:t>
      </w:r>
      <w:proofErr w:type="spellStart"/>
      <w:r w:rsidRPr="00F23171">
        <w:rPr>
          <w:rFonts w:cs="Arial"/>
        </w:rPr>
        <w:t>Bugger</w:t>
      </w:r>
      <w:proofErr w:type="spellEnd"/>
      <w:r w:rsidRPr="00F23171">
        <w:rPr>
          <w:rFonts w:cs="Arial"/>
        </w:rPr>
        <w:t xml:space="preserve">, Deep </w:t>
      </w:r>
      <w:proofErr w:type="spellStart"/>
      <w:r w:rsidRPr="00F23171">
        <w:rPr>
          <w:rFonts w:cs="Arial"/>
        </w:rPr>
        <w:t>World</w:t>
      </w:r>
      <w:proofErr w:type="spellEnd"/>
      <w:r w:rsidRPr="00F23171">
        <w:rPr>
          <w:rFonts w:cs="Arial"/>
        </w:rPr>
        <w:t xml:space="preserve"> Bug y PWWS. Por otro lado, respecto a la precisión del modelo perceptrón multicapa, red neuronal recurrente, red neuronal convolucional y la hibrida CNN-RNN, se evidencia que perceptrón multicapa tuvo un bajo rendimiento ante diferentes ataques. Asimismo, la red neuronal convolucional y la red neuronal recurrente fueron las más robustas ante diferentes ataques basados en el conjunto de datos </w:t>
      </w:r>
      <w:r w:rsidRPr="00823B6A">
        <w:rPr>
          <w:rFonts w:cs="Arial"/>
        </w:rPr>
        <w:t>Liar. Por otro lado,</w:t>
      </w:r>
      <w:r w:rsidR="00C40AD1" w:rsidRPr="00823B6A">
        <w:rPr>
          <w:rFonts w:cs="Arial"/>
        </w:rPr>
        <w:t xml:space="preserve"> </w:t>
      </w:r>
      <w:r w:rsidR="00C40AD1" w:rsidRPr="00823B6A">
        <w:rPr>
          <w:rFonts w:cs="Arial"/>
          <w:noProof/>
        </w:rPr>
        <w:t>Jiang et al.</w:t>
      </w:r>
      <w:r w:rsidR="00C40AD1" w:rsidRPr="00F23171">
        <w:rPr>
          <w:rFonts w:cs="Arial"/>
          <w:noProof/>
        </w:rPr>
        <w:t xml:space="preserve"> </w:t>
      </w:r>
      <w:r w:rsidRPr="00F23171">
        <w:rPr>
          <w:rFonts w:cs="Arial"/>
        </w:rPr>
        <w:t xml:space="preserve"> </w:t>
      </w:r>
      <w:r w:rsidR="00C40AD1" w:rsidRPr="00F23171">
        <w:rPr>
          <w:rFonts w:cs="Arial"/>
        </w:rPr>
        <w:fldChar w:fldCharType="begin" w:fldLock="1"/>
      </w:r>
      <w:r w:rsidR="00DE5F41" w:rsidRPr="00F23171">
        <w:rPr>
          <w:rFonts w:cs="Arial"/>
        </w:rPr>
        <w:instrText>ADDIN CSL_CITATION {"citationItems":[{"id":"ITEM-1","itemData":{"DOI":"10.1109/ACCESS.2021.3056079","ISSN":"21693536","abstract":"With the increasing popularity of social media, people has changed the way they access news. News online has become the major source of information for people. However, much information appearing on the Internet is dubious and even intended to mislead. Some fake news are so similar to the real ones that it is difficult for human to identify them. Therefore, automated fake news detection tools like machine learning and deep learning models have become an essential requirement. In this paper, we evaluated the performance of five machine learning models and three deep learning models on two fake and real news datasets of different size with hold out cross validation. We also used term frequency, term frequency-inverse document frequency and embedding techniques to obtain text representation for machine learning and deep learning models respectively. To evaluate models' performance, we used accuracy, precision, recall and F1-score as the evaluation metrics and a corrected version of McNemar's test to determine if models' performance is significantly different. Then, we proposed our novel stacking model which achieved testing accuracy of 99.94% and 96.05 % respectively on the ISOT dataset and KDnugget dataset. Furthermore, the performance of our proposed method is high as compared to baseline methods. Thus, we highly recommend it for fake news detection.","author":[{"dropping-particle":"","family":"Jiang","given":"Tao","non-dropping-particle":"","parse-names":false,"suffix":""},{"dropping-particle":"","family":"Li","given":"Jian Ping","non-dropping-particle":"","parse-names":false,"suffix":""},{"dropping-particle":"","family":"Haq","given":"Amin Ul","non-dropping-particle":"","parse-names":false,"suffix":""},{"dropping-particle":"","family":"Saboor","given":"Abdus","non-dropping-particle":"","parse-names":false,"suffix":""},{"dropping-particle":"","family":"Ali","given":"Amjad","non-dropping-particle":"","parse-names":false,"suffix":""}],"container-title":"IEEE Access","id":"ITEM-1","issued":{"date-parts":[["2021"]]},"page":"22626-22639","title":"A Novel Stacking Approach for Accurate Detection of Fake News","type":"article-journal","volume":"9"},"uris":["http://www.mendeley.com/documents/?uuid=ce200ceb-3a7b-406c-bba7-d436bb423cf6"]}],"mendeley":{"formattedCitation":"(Jiang et al. 2021)","manualFormatting":"(2021)","plainTextFormattedCitation":"(Jiang et al. 2021)","previouslyFormattedCitation":"(Jiang et al. 2021)"},"properties":{"noteIndex":0},"schema":"https://github.com/citation-style-language/schema/raw/master/csl-citation.json"}</w:instrText>
      </w:r>
      <w:r w:rsidR="00C40AD1" w:rsidRPr="00F23171">
        <w:rPr>
          <w:rFonts w:cs="Arial"/>
        </w:rPr>
        <w:fldChar w:fldCharType="separate"/>
      </w:r>
      <w:r w:rsidR="00C40AD1" w:rsidRPr="00F23171">
        <w:rPr>
          <w:rFonts w:cs="Arial"/>
          <w:noProof/>
        </w:rPr>
        <w:t>(2021)</w:t>
      </w:r>
      <w:r w:rsidR="00C40AD1" w:rsidRPr="00F23171">
        <w:rPr>
          <w:rFonts w:cs="Arial"/>
        </w:rPr>
        <w:fldChar w:fldCharType="end"/>
      </w:r>
      <w:r w:rsidR="00C40AD1" w:rsidRPr="00F23171">
        <w:rPr>
          <w:rFonts w:cs="Arial"/>
        </w:rPr>
        <w:t xml:space="preserve"> </w:t>
      </w:r>
      <w:r w:rsidRPr="00F23171">
        <w:rPr>
          <w:rFonts w:cs="Arial"/>
        </w:rPr>
        <w:t xml:space="preserve">proponen un modelo basado en la arquitectura de red neuronal híbrida, las cuales son la red neuronal convolucional y LSTM, las cuales emplearon técnicas de reducción de dimensionalidad antes de ser admitidos al clasificador. Por un lado, evidenciaron que en su modelo obtuvo un </w:t>
      </w:r>
      <w:r w:rsidRPr="00F23171">
        <w:rPr>
          <w:rFonts w:cs="Arial"/>
        </w:rPr>
        <w:lastRenderedPageBreak/>
        <w:t xml:space="preserve">puntaje de alrededor de 97%  de precisión en un conjunto de datos pequeños, por lo que decidieron realizar la prueba de su modelo en un conjunto de datos más grande como </w:t>
      </w:r>
      <w:proofErr w:type="spellStart"/>
      <w:r w:rsidRPr="00F23171">
        <w:rPr>
          <w:rFonts w:cs="Arial"/>
        </w:rPr>
        <w:t>PolitiFact</w:t>
      </w:r>
      <w:proofErr w:type="spellEnd"/>
      <w:r w:rsidRPr="00F23171">
        <w:rPr>
          <w:rFonts w:cs="Arial"/>
        </w:rPr>
        <w:t xml:space="preserve">, obteniendo como resultado de precisión un 80,62% para el modelo LSTM, 73,29% para el modelo de red neuronal convolucional, 86,14% para el modelo híbrido CNN Y LSTM, 83,81% en el modelo LSTM bidireccional, 88,78% para el modelo de conjunto CNN bidireccional y LSTM con mecanismo de atención, 86,57% en el modelo red neuronal convolucional  y LSTM con mecanismo de atención y 86.89% para el modelo ensamblado bidireccional LSTM. Asimismo, para los algoritmos de aprendizaje automático, obtuvieron los resultados de precisión de un 57,58% para la regresión logística y un 58,68% en </w:t>
      </w:r>
      <w:r w:rsidR="006B5593">
        <w:rPr>
          <w:rFonts w:cs="Arial"/>
        </w:rPr>
        <w:t>m</w:t>
      </w:r>
      <w:r w:rsidRPr="00F23171">
        <w:rPr>
          <w:rFonts w:cs="Arial"/>
        </w:rPr>
        <w:t>áquinas de vectores de soporte. Por otro lado, evidenciaron que el mecanismo de atención utilizado en la red neuronal convolucional y LSTM bidireccional resultó obtener la precisión más alta con un porcentaje del 88,79%.</w:t>
      </w:r>
    </w:p>
    <w:p w14:paraId="5839613E" w14:textId="77777777" w:rsidR="00406F8F" w:rsidRDefault="00406F8F" w:rsidP="006038DE">
      <w:pPr>
        <w:spacing w:line="360" w:lineRule="auto"/>
        <w:rPr>
          <w:rFonts w:cs="Arial"/>
        </w:rPr>
      </w:pPr>
    </w:p>
    <w:p w14:paraId="399A4169" w14:textId="48867AAC" w:rsidR="005A45D8" w:rsidRPr="00F23171" w:rsidRDefault="00997337" w:rsidP="006038DE">
      <w:pPr>
        <w:spacing w:line="360" w:lineRule="auto"/>
        <w:rPr>
          <w:rFonts w:cs="Arial"/>
        </w:rPr>
      </w:pPr>
      <w:r w:rsidRPr="00F23171">
        <w:rPr>
          <w:rFonts w:cs="Arial"/>
        </w:rPr>
        <w:t>En conclusión, se han visto diversas investigaciones sobre distintos modelos de inteligencia artificial para detener la propagación de noticias falsas en redes sociales. Por un lado, se han evidenciados diversos modelos basados en inteligencia artificial destacando entre ellos, el modelo de regresión logística por su alto porcentaje de precisión en la detección de noticias falsas en redes sociales. Asimismo,</w:t>
      </w:r>
      <w:r w:rsidR="00351886">
        <w:rPr>
          <w:rFonts w:cs="Arial"/>
        </w:rPr>
        <w:t xml:space="preserve"> </w:t>
      </w:r>
      <w:r w:rsidR="00E35E6D" w:rsidRPr="00F23171">
        <w:rPr>
          <w:rFonts w:cs="Arial"/>
        </w:rPr>
        <w:t>en los últimos años durante la pandemia contra el COVID-19, se ha</w:t>
      </w:r>
      <w:r w:rsidR="00E35E6D">
        <w:rPr>
          <w:rFonts w:cs="Arial"/>
        </w:rPr>
        <w:t xml:space="preserve"> evidenciado </w:t>
      </w:r>
      <w:r w:rsidR="00531549">
        <w:rPr>
          <w:rFonts w:cs="Arial"/>
        </w:rPr>
        <w:t xml:space="preserve">que la propagación de noticias falsas esta afectando cada vez </w:t>
      </w:r>
      <w:r w:rsidR="00E35E6D">
        <w:rPr>
          <w:rFonts w:cs="Arial"/>
        </w:rPr>
        <w:t>más</w:t>
      </w:r>
      <w:r w:rsidR="00531549">
        <w:rPr>
          <w:rFonts w:cs="Arial"/>
        </w:rPr>
        <w:t xml:space="preserve"> a la población</w:t>
      </w:r>
      <w:r w:rsidR="00E35E6D">
        <w:rPr>
          <w:rFonts w:cs="Arial"/>
        </w:rPr>
        <w:t xml:space="preserve"> causando polémicas, enfrentamientos, entre otros</w:t>
      </w:r>
      <w:r w:rsidR="005B0A6C">
        <w:rPr>
          <w:rFonts w:cs="Arial"/>
        </w:rPr>
        <w:t xml:space="preserve">. Por lo tanto, </w:t>
      </w:r>
      <w:r w:rsidR="00F37F85">
        <w:rPr>
          <w:rFonts w:cs="Arial"/>
        </w:rPr>
        <w:t xml:space="preserve">el mundo </w:t>
      </w:r>
      <w:r w:rsidR="005B0A6C">
        <w:rPr>
          <w:rFonts w:cs="Arial"/>
        </w:rPr>
        <w:t xml:space="preserve">necesita </w:t>
      </w:r>
      <w:r w:rsidR="00F37F85">
        <w:rPr>
          <w:rFonts w:cs="Arial"/>
        </w:rPr>
        <w:t>un modelo de detección de noticias falsas con un alto porcentaje de efectividad para la predicción de noticias falsas y reducir su impacto social.</w:t>
      </w:r>
    </w:p>
    <w:p w14:paraId="69EEE5E9" w14:textId="6FED7ADE" w:rsidR="00FF68C3" w:rsidRPr="00FF68C3" w:rsidRDefault="006D3AF0" w:rsidP="00FF68C3">
      <w:pPr>
        <w:pStyle w:val="Ttulo1"/>
        <w:numPr>
          <w:ilvl w:val="0"/>
          <w:numId w:val="3"/>
        </w:numPr>
        <w:spacing w:line="360" w:lineRule="auto"/>
        <w:ind w:left="0" w:hanging="426"/>
        <w:jc w:val="left"/>
        <w:rPr>
          <w:rFonts w:cs="Arial"/>
          <w:szCs w:val="22"/>
        </w:rPr>
      </w:pPr>
      <w:bookmarkStart w:id="12" w:name="_Toc84054230"/>
      <w:r w:rsidRPr="00F23171">
        <w:rPr>
          <w:rFonts w:cs="Arial"/>
          <w:szCs w:val="22"/>
        </w:rPr>
        <w:t>MARCO TEÓRICO</w:t>
      </w:r>
      <w:bookmarkEnd w:id="12"/>
    </w:p>
    <w:p w14:paraId="59DD9717" w14:textId="43321C9B" w:rsidR="00E15B9B" w:rsidRPr="00F23171" w:rsidRDefault="0058667D" w:rsidP="00A70FDD">
      <w:pPr>
        <w:pStyle w:val="Prrafodelista"/>
        <w:numPr>
          <w:ilvl w:val="1"/>
          <w:numId w:val="3"/>
        </w:numPr>
        <w:spacing w:line="360" w:lineRule="auto"/>
        <w:rPr>
          <w:rFonts w:ascii="Arial" w:hAnsi="Arial" w:cs="Arial"/>
        </w:rPr>
      </w:pPr>
      <w:r w:rsidRPr="00F23171">
        <w:rPr>
          <w:rFonts w:ascii="Arial" w:hAnsi="Arial" w:cs="Arial"/>
        </w:rPr>
        <w:t>Noticias falsas</w:t>
      </w:r>
    </w:p>
    <w:p w14:paraId="309F4358" w14:textId="674C019D" w:rsidR="00B81EC5" w:rsidRDefault="00A91C36" w:rsidP="004F376B">
      <w:pPr>
        <w:spacing w:line="360" w:lineRule="auto"/>
        <w:ind w:left="1080"/>
        <w:rPr>
          <w:rFonts w:cs="Arial"/>
        </w:rPr>
      </w:pPr>
      <w:r w:rsidRPr="00F23171">
        <w:rPr>
          <w:rFonts w:cs="Arial"/>
        </w:rPr>
        <w:t>El concepto o definición de noticias falsas puede tener diferentes significados en diferentes contextos, la cual puede generar confusión en algunos lectores, es por ello por lo que para la presente investigación es necesario aclarar dicha definición. Por un lado, la palabra mencionada “falso” o en inglés “</w:t>
      </w:r>
      <w:proofErr w:type="spellStart"/>
      <w:r w:rsidRPr="00F23171">
        <w:rPr>
          <w:rFonts w:cs="Arial"/>
        </w:rPr>
        <w:t>fake</w:t>
      </w:r>
      <w:proofErr w:type="spellEnd"/>
      <w:r w:rsidRPr="00F23171">
        <w:rPr>
          <w:rFonts w:cs="Arial"/>
        </w:rPr>
        <w:t>” se entiende como algo que no es cierto o aparenta ser verdadero, pero no lo es. Por otro lado, la palabra mencionada “noticias” o en inglés “</w:t>
      </w:r>
      <w:proofErr w:type="spellStart"/>
      <w:r w:rsidRPr="00F23171">
        <w:rPr>
          <w:rFonts w:cs="Arial"/>
        </w:rPr>
        <w:t>news</w:t>
      </w:r>
      <w:proofErr w:type="spellEnd"/>
      <w:r w:rsidRPr="00F23171">
        <w:rPr>
          <w:rFonts w:cs="Arial"/>
        </w:rPr>
        <w:t>”, se refiere a un informe de sucesos que suceden en el presente o que sucederán en el futuro. Por lo tanto, el enunciado “noticias falsas”, indica una información falsa divulgada en forma de sucesos verídicos por medio digital o público. Asimismo, cabe destacar que, en Malasia, está prohibido la divulgación de noticias falsas, la cual si se infringe la legislación obtendrá una sanción de hasta seis años de cárcel</w:t>
      </w:r>
      <w:r w:rsidR="000B29BF" w:rsidRPr="00F23171">
        <w:rPr>
          <w:rFonts w:cs="Arial"/>
        </w:rPr>
        <w:fldChar w:fldCharType="begin" w:fldLock="1"/>
      </w:r>
      <w:r w:rsidR="00DE5F41"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2019)","plainTextFormattedCitation":"(Mokhtar et al. 2019)","previouslyFormattedCitation":"(Mokhtar et al. 2019)"},"properties":{"noteIndex":0},"schema":"https://github.com/citation-style-language/schema/raw/master/csl-citation.json"}</w:instrText>
      </w:r>
      <w:r w:rsidR="000B29BF" w:rsidRPr="00F23171">
        <w:rPr>
          <w:rFonts w:cs="Arial"/>
        </w:rPr>
        <w:fldChar w:fldCharType="separate"/>
      </w:r>
      <w:r w:rsidR="00D86F6B" w:rsidRPr="00F23171">
        <w:rPr>
          <w:rFonts w:cs="Arial"/>
          <w:noProof/>
        </w:rPr>
        <w:t>(Mokhtar et al. 2019)</w:t>
      </w:r>
      <w:r w:rsidR="000B29BF" w:rsidRPr="00F23171">
        <w:rPr>
          <w:rFonts w:cs="Arial"/>
        </w:rPr>
        <w:fldChar w:fldCharType="end"/>
      </w:r>
      <w:r w:rsidRPr="00F23171">
        <w:rPr>
          <w:rFonts w:cs="Arial"/>
        </w:rPr>
        <w:t>.</w:t>
      </w:r>
    </w:p>
    <w:p w14:paraId="7E7EA0AA" w14:textId="77777777" w:rsidR="00A6042E" w:rsidRPr="00F23171" w:rsidRDefault="00A6042E" w:rsidP="004F376B">
      <w:pPr>
        <w:spacing w:line="360" w:lineRule="auto"/>
        <w:ind w:left="1080"/>
        <w:rPr>
          <w:rFonts w:cs="Arial"/>
        </w:rPr>
      </w:pPr>
    </w:p>
    <w:p w14:paraId="3126F715" w14:textId="4BB1421C" w:rsidR="007D273A" w:rsidRPr="007D273A" w:rsidRDefault="00BF5E47" w:rsidP="007D273A">
      <w:pPr>
        <w:pStyle w:val="Prrafodelista"/>
        <w:numPr>
          <w:ilvl w:val="1"/>
          <w:numId w:val="3"/>
        </w:numPr>
        <w:spacing w:line="360" w:lineRule="auto"/>
        <w:contextualSpacing w:val="0"/>
        <w:rPr>
          <w:rFonts w:ascii="Arial" w:hAnsi="Arial" w:cs="Arial"/>
        </w:rPr>
      </w:pPr>
      <w:r w:rsidRPr="00F23171">
        <w:rPr>
          <w:rFonts w:ascii="Arial" w:hAnsi="Arial" w:cs="Arial"/>
        </w:rPr>
        <w:lastRenderedPageBreak/>
        <w:t xml:space="preserve">Aprendizaje automático </w:t>
      </w:r>
    </w:p>
    <w:p w14:paraId="4E868C3C" w14:textId="46C8E60A" w:rsidR="00525FD2" w:rsidRPr="00F23171" w:rsidRDefault="002725AC" w:rsidP="00A70FDD">
      <w:pPr>
        <w:pStyle w:val="Prrafodelista"/>
        <w:spacing w:line="360" w:lineRule="auto"/>
        <w:ind w:left="1080"/>
        <w:contextualSpacing w:val="0"/>
        <w:jc w:val="both"/>
        <w:rPr>
          <w:rFonts w:ascii="Arial" w:hAnsi="Arial" w:cs="Arial"/>
        </w:rPr>
      </w:pPr>
      <w:r w:rsidRPr="00F23171">
        <w:rPr>
          <w:rFonts w:ascii="Arial" w:hAnsi="Arial" w:cs="Arial"/>
        </w:rPr>
        <w:t xml:space="preserve">Es una disciplina </w:t>
      </w:r>
      <w:r w:rsidR="00235082" w:rsidRPr="00F23171">
        <w:rPr>
          <w:rFonts w:ascii="Arial" w:hAnsi="Arial" w:cs="Arial"/>
        </w:rPr>
        <w:t xml:space="preserve">científica </w:t>
      </w:r>
      <w:r w:rsidR="00F04DC8" w:rsidRPr="00F23171">
        <w:rPr>
          <w:rFonts w:ascii="Arial" w:hAnsi="Arial" w:cs="Arial"/>
        </w:rPr>
        <w:t>de</w:t>
      </w:r>
      <w:r w:rsidR="00C51D46" w:rsidRPr="00F23171">
        <w:rPr>
          <w:rFonts w:ascii="Arial" w:hAnsi="Arial" w:cs="Arial"/>
        </w:rPr>
        <w:t xml:space="preserve"> la </w:t>
      </w:r>
      <w:r w:rsidR="004F64E1" w:rsidRPr="00F23171">
        <w:rPr>
          <w:rFonts w:ascii="Arial" w:hAnsi="Arial" w:cs="Arial"/>
        </w:rPr>
        <w:t xml:space="preserve">rama </w:t>
      </w:r>
      <w:r w:rsidR="00C51D46" w:rsidRPr="00F23171">
        <w:rPr>
          <w:rFonts w:ascii="Arial" w:hAnsi="Arial" w:cs="Arial"/>
        </w:rPr>
        <w:t>de inteligencia artificial</w:t>
      </w:r>
      <w:r w:rsidR="004F64E1" w:rsidRPr="00F23171">
        <w:rPr>
          <w:rFonts w:ascii="Arial" w:hAnsi="Arial" w:cs="Arial"/>
        </w:rPr>
        <w:t xml:space="preserve">, </w:t>
      </w:r>
      <w:r w:rsidR="00DC5E61" w:rsidRPr="00F23171">
        <w:rPr>
          <w:rFonts w:ascii="Arial" w:hAnsi="Arial" w:cs="Arial"/>
        </w:rPr>
        <w:t xml:space="preserve">las cuales se crean sistemas que aprenden automáticamente tales como </w:t>
      </w:r>
      <w:r w:rsidR="00A66E79" w:rsidRPr="00F23171">
        <w:rPr>
          <w:rFonts w:ascii="Arial" w:hAnsi="Arial" w:cs="Arial"/>
        </w:rPr>
        <w:t>relación de noticias, transcripción de voz a texto, publicidad a los usuarios en cierta red</w:t>
      </w:r>
      <w:r w:rsidR="001A08D0" w:rsidRPr="00F23171">
        <w:rPr>
          <w:rFonts w:ascii="Arial" w:hAnsi="Arial" w:cs="Arial"/>
        </w:rPr>
        <w:t xml:space="preserve">, </w:t>
      </w:r>
      <w:r w:rsidR="00A66E79" w:rsidRPr="00F23171">
        <w:rPr>
          <w:rFonts w:ascii="Arial" w:hAnsi="Arial" w:cs="Arial"/>
        </w:rPr>
        <w:t xml:space="preserve">selección de resultados </w:t>
      </w:r>
      <w:r w:rsidR="00AE688F" w:rsidRPr="00F23171">
        <w:rPr>
          <w:rFonts w:ascii="Arial" w:hAnsi="Arial" w:cs="Arial"/>
        </w:rPr>
        <w:t>de búsquedas relevantes</w:t>
      </w:r>
      <w:r w:rsidR="001A08D0" w:rsidRPr="00F23171">
        <w:rPr>
          <w:rFonts w:ascii="Arial" w:hAnsi="Arial" w:cs="Arial"/>
        </w:rPr>
        <w:t xml:space="preserve"> e identificación de objetos a través de imágenes</w:t>
      </w:r>
      <w:r w:rsidR="00414FB8" w:rsidRPr="00F23171">
        <w:rPr>
          <w:rFonts w:ascii="Arial" w:hAnsi="Arial" w:cs="Arial"/>
        </w:rPr>
        <w:fldChar w:fldCharType="begin" w:fldLock="1"/>
      </w:r>
      <w:r w:rsidR="00DE5F41" w:rsidRPr="00F23171">
        <w:rPr>
          <w:rFonts w:ascii="Arial" w:hAnsi="Arial"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Bengio, and Hinton 2015)","plainTextFormattedCitation":"(Lecun, Bengio, and Hinton 2015)","previouslyFormattedCitation":"(Lecun, Bengio, and Hinton 2015)"},"properties":{"noteIndex":0},"schema":"https://github.com/citation-style-language/schema/raw/master/csl-citation.json"}</w:instrText>
      </w:r>
      <w:r w:rsidR="00414FB8" w:rsidRPr="00F23171">
        <w:rPr>
          <w:rFonts w:ascii="Arial" w:hAnsi="Arial" w:cs="Arial"/>
        </w:rPr>
        <w:fldChar w:fldCharType="separate"/>
      </w:r>
      <w:r w:rsidR="00D86F6B" w:rsidRPr="00F23171">
        <w:rPr>
          <w:rFonts w:ascii="Arial" w:hAnsi="Arial" w:cs="Arial"/>
          <w:noProof/>
        </w:rPr>
        <w:t>(Lecun, Bengio, and Hinton 2015)</w:t>
      </w:r>
      <w:r w:rsidR="00414FB8" w:rsidRPr="00F23171">
        <w:rPr>
          <w:rFonts w:ascii="Arial" w:hAnsi="Arial" w:cs="Arial"/>
        </w:rPr>
        <w:fldChar w:fldCharType="end"/>
      </w:r>
      <w:r w:rsidR="006032CE" w:rsidRPr="00F23171">
        <w:rPr>
          <w:rFonts w:ascii="Arial" w:hAnsi="Arial" w:cs="Arial"/>
        </w:rPr>
        <w:t>.</w:t>
      </w:r>
    </w:p>
    <w:p w14:paraId="67B09FA3" w14:textId="77777777" w:rsidR="0059785A" w:rsidRPr="00F23171" w:rsidRDefault="0059785A" w:rsidP="00A70FDD">
      <w:pPr>
        <w:pStyle w:val="Prrafodelista"/>
        <w:spacing w:line="360" w:lineRule="auto"/>
        <w:ind w:left="1080"/>
        <w:rPr>
          <w:rFonts w:ascii="Arial" w:hAnsi="Arial" w:cs="Arial"/>
        </w:rPr>
      </w:pPr>
    </w:p>
    <w:p w14:paraId="7879D4B3" w14:textId="23D13DAC" w:rsidR="007D273A" w:rsidRPr="007D273A" w:rsidRDefault="0027038C" w:rsidP="00A70FDD">
      <w:pPr>
        <w:pStyle w:val="Prrafodelista"/>
        <w:spacing w:line="360" w:lineRule="auto"/>
        <w:contextualSpacing w:val="0"/>
        <w:jc w:val="both"/>
        <w:rPr>
          <w:rFonts w:ascii="Arial" w:hAnsi="Arial" w:cs="Arial"/>
        </w:rPr>
      </w:pPr>
      <w:r w:rsidRPr="00F23171">
        <w:rPr>
          <w:rFonts w:ascii="Arial" w:hAnsi="Arial" w:cs="Arial"/>
        </w:rPr>
        <w:t xml:space="preserve">5.2.1.  Regresión </w:t>
      </w:r>
      <w:r w:rsidR="00BF5E47" w:rsidRPr="00F23171">
        <w:rPr>
          <w:rFonts w:ascii="Arial" w:hAnsi="Arial" w:cs="Arial"/>
        </w:rPr>
        <w:t>logística</w:t>
      </w:r>
    </w:p>
    <w:p w14:paraId="7163903C" w14:textId="2AC8FA1F" w:rsidR="00EB181D" w:rsidRPr="00F23171" w:rsidRDefault="00700E71" w:rsidP="00A70FDD">
      <w:pPr>
        <w:pStyle w:val="Prrafodelista"/>
        <w:spacing w:line="360" w:lineRule="auto"/>
        <w:ind w:left="1411"/>
        <w:contextualSpacing w:val="0"/>
        <w:jc w:val="both"/>
        <w:rPr>
          <w:rFonts w:ascii="Arial" w:hAnsi="Arial" w:cs="Arial"/>
        </w:rPr>
      </w:pPr>
      <w:r w:rsidRPr="00F23171">
        <w:rPr>
          <w:rFonts w:ascii="Arial" w:hAnsi="Arial" w:cs="Arial"/>
        </w:rPr>
        <w:t>La regresión logística pertenece al tipo de análisis basado en la regresión, la cual es usado para poder predecir el resultado de una variable respecto a las otras variables que son predictoras o independientes. Asimismo, la regresión logística incorpora o incluye la comprobación de hipótesis, en conjunto con las demás evaluaciones realizadas, medidas de aptitud o cálculos. Además, cabe resaltar que la regresión logística podría ser unos de los métodos de explotación en lo que respecta a los datos, los más habituales o usados, ya que cuenta con semejanza o analogía matemática con la sencillez en la que se selecciona de manera automática las variables y la regresión múltiple ordinaria</w:t>
      </w:r>
      <w:r w:rsidR="00F858F5"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F858F5" w:rsidRPr="00F23171">
        <w:rPr>
          <w:rFonts w:ascii="Arial" w:hAnsi="Arial" w:cs="Arial"/>
        </w:rPr>
        <w:fldChar w:fldCharType="separate"/>
      </w:r>
      <w:r w:rsidR="00D86F6B" w:rsidRPr="00F23171">
        <w:rPr>
          <w:rFonts w:ascii="Arial" w:hAnsi="Arial" w:cs="Arial"/>
          <w:noProof/>
        </w:rPr>
        <w:t>(Desouky Fattoh and Mousa 2021)</w:t>
      </w:r>
      <w:r w:rsidR="00F858F5" w:rsidRPr="00F23171">
        <w:rPr>
          <w:rFonts w:ascii="Arial" w:hAnsi="Arial" w:cs="Arial"/>
        </w:rPr>
        <w:fldChar w:fldCharType="end"/>
      </w:r>
      <w:r w:rsidR="0059785A" w:rsidRPr="00F23171">
        <w:rPr>
          <w:rFonts w:ascii="Arial" w:hAnsi="Arial" w:cs="Arial"/>
        </w:rPr>
        <w:t>.</w:t>
      </w:r>
    </w:p>
    <w:p w14:paraId="1B75920A" w14:textId="77777777" w:rsidR="002E1D6D" w:rsidRPr="00A70FDD" w:rsidRDefault="002E1D6D" w:rsidP="00A70FDD">
      <w:pPr>
        <w:spacing w:line="360" w:lineRule="auto"/>
        <w:rPr>
          <w:rFonts w:cs="Arial"/>
        </w:rPr>
      </w:pPr>
    </w:p>
    <w:p w14:paraId="21D1D25F" w14:textId="530EFC67" w:rsidR="00131D50" w:rsidRPr="007D273A" w:rsidRDefault="000A06A9" w:rsidP="00A70FDD">
      <w:pPr>
        <w:pStyle w:val="Prrafodelista"/>
        <w:spacing w:line="360" w:lineRule="auto"/>
        <w:contextualSpacing w:val="0"/>
        <w:rPr>
          <w:rFonts w:ascii="Arial" w:hAnsi="Arial" w:cs="Arial"/>
        </w:rPr>
      </w:pPr>
      <w:r w:rsidRPr="00F23171">
        <w:rPr>
          <w:rFonts w:ascii="Arial" w:hAnsi="Arial" w:cs="Arial"/>
        </w:rPr>
        <w:t>5.2.</w:t>
      </w:r>
      <w:r w:rsidR="00BF3E98" w:rsidRPr="00F23171">
        <w:rPr>
          <w:rFonts w:ascii="Arial" w:hAnsi="Arial" w:cs="Arial"/>
        </w:rPr>
        <w:t>2</w:t>
      </w:r>
      <w:r w:rsidRPr="00F23171">
        <w:rPr>
          <w:rFonts w:ascii="Arial" w:hAnsi="Arial" w:cs="Arial"/>
        </w:rPr>
        <w:t xml:space="preserve">.  </w:t>
      </w:r>
      <w:r w:rsidR="009D3578" w:rsidRPr="00F23171">
        <w:rPr>
          <w:rFonts w:ascii="Arial" w:hAnsi="Arial" w:cs="Arial"/>
        </w:rPr>
        <w:t>B</w:t>
      </w:r>
      <w:r w:rsidR="00131D50" w:rsidRPr="00F23171">
        <w:rPr>
          <w:rFonts w:ascii="Arial" w:hAnsi="Arial" w:cs="Arial"/>
        </w:rPr>
        <w:t>osque aleatorio</w:t>
      </w:r>
    </w:p>
    <w:p w14:paraId="0BE00F29" w14:textId="730D5F7C" w:rsidR="00587D89" w:rsidRDefault="00240F96" w:rsidP="00F37F85">
      <w:pPr>
        <w:pStyle w:val="Prrafodelista"/>
        <w:spacing w:line="360" w:lineRule="auto"/>
        <w:ind w:left="1416"/>
        <w:contextualSpacing w:val="0"/>
        <w:jc w:val="both"/>
        <w:rPr>
          <w:rFonts w:ascii="Arial" w:hAnsi="Arial" w:cs="Arial"/>
        </w:rPr>
      </w:pPr>
      <w:r w:rsidRPr="00F23171">
        <w:rPr>
          <w:rFonts w:ascii="Arial" w:hAnsi="Arial" w:cs="Arial"/>
        </w:rPr>
        <w:t>El clasificador de bosque aleatorio está compuesto por una gran variedad de árboles de decisiones, las cuales se desempeñan de manera óptima como un conjunto. Asimismo, por cada árbol individual que se fabrica o construye, realiza uso de la aleatoriedad, para que pueda establecer un bosque de árboles relacionados de forma negativa, la cual su predicción para cualquier árbol será la más confiable. Además, se asigna a cada árbol en el bosque aleatorio una prevención de clase, para lo cual el modelo que se convertirá en predictor será la clase más votada. Cabe destacar, que funciona bien el modelo de bosque aleatorio, ya que los modelos constituyentes individuales se superan gracias a la gran cantidad de árboles correlacionados. Por lo tanto, los bosques aleatorios es un procedimiento o método de vital importancia porque se encuentra basado en el algoritmo de árboles de clasificación y regresión</w:t>
      </w:r>
      <w:r w:rsidR="00993409"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993409" w:rsidRPr="00F23171">
        <w:rPr>
          <w:rFonts w:ascii="Arial" w:hAnsi="Arial" w:cs="Arial"/>
        </w:rPr>
        <w:fldChar w:fldCharType="separate"/>
      </w:r>
      <w:r w:rsidR="00D86F6B" w:rsidRPr="00F23171">
        <w:rPr>
          <w:rFonts w:ascii="Arial" w:hAnsi="Arial" w:cs="Arial"/>
          <w:noProof/>
        </w:rPr>
        <w:t>(Desouky Fattoh and Mousa 2021)</w:t>
      </w:r>
      <w:r w:rsidR="00993409" w:rsidRPr="00F23171">
        <w:rPr>
          <w:rFonts w:ascii="Arial" w:hAnsi="Arial" w:cs="Arial"/>
        </w:rPr>
        <w:fldChar w:fldCharType="end"/>
      </w:r>
      <w:r w:rsidRPr="00F23171">
        <w:rPr>
          <w:rFonts w:ascii="Arial" w:hAnsi="Arial" w:cs="Arial"/>
        </w:rPr>
        <w:t>.</w:t>
      </w:r>
    </w:p>
    <w:p w14:paraId="631514E0" w14:textId="77777777" w:rsidR="00F37F85" w:rsidRPr="00F37F85" w:rsidRDefault="00F37F85" w:rsidP="00F37F85">
      <w:pPr>
        <w:pStyle w:val="Prrafodelista"/>
        <w:spacing w:line="360" w:lineRule="auto"/>
        <w:ind w:left="1416"/>
        <w:contextualSpacing w:val="0"/>
        <w:jc w:val="both"/>
        <w:rPr>
          <w:rFonts w:ascii="Arial" w:hAnsi="Arial" w:cs="Arial"/>
        </w:rPr>
      </w:pPr>
    </w:p>
    <w:p w14:paraId="32625A50" w14:textId="2D490460" w:rsidR="00CA57E8" w:rsidRPr="007D273A" w:rsidRDefault="00BF5E47" w:rsidP="007D273A">
      <w:pPr>
        <w:pStyle w:val="Prrafodelista"/>
        <w:numPr>
          <w:ilvl w:val="1"/>
          <w:numId w:val="3"/>
        </w:numPr>
        <w:spacing w:line="360" w:lineRule="auto"/>
        <w:contextualSpacing w:val="0"/>
        <w:rPr>
          <w:rFonts w:ascii="Arial" w:hAnsi="Arial" w:cs="Arial"/>
        </w:rPr>
      </w:pPr>
      <w:r w:rsidRPr="00F23171">
        <w:rPr>
          <w:rFonts w:ascii="Arial" w:hAnsi="Arial" w:cs="Arial"/>
        </w:rPr>
        <w:t>Aprendizaje profundo</w:t>
      </w:r>
    </w:p>
    <w:p w14:paraId="12579A97" w14:textId="6B08460F" w:rsidR="00FB524F" w:rsidRPr="00F23171" w:rsidRDefault="00234CE8" w:rsidP="00A70FDD">
      <w:pPr>
        <w:spacing w:line="360" w:lineRule="auto"/>
        <w:ind w:left="1080"/>
        <w:rPr>
          <w:rFonts w:cs="Arial"/>
        </w:rPr>
      </w:pPr>
      <w:r w:rsidRPr="00F23171">
        <w:rPr>
          <w:rFonts w:cs="Arial"/>
        </w:rPr>
        <w:t>Es</w:t>
      </w:r>
      <w:r w:rsidR="007B17DD" w:rsidRPr="00F23171">
        <w:rPr>
          <w:rFonts w:cs="Arial"/>
        </w:rPr>
        <w:t xml:space="preserve"> un proceso de aprendizaje </w:t>
      </w:r>
      <w:r w:rsidR="00091B3D" w:rsidRPr="00F23171">
        <w:rPr>
          <w:rFonts w:cs="Arial"/>
        </w:rPr>
        <w:t>automático</w:t>
      </w:r>
      <w:r w:rsidR="007B17DD" w:rsidRPr="00F23171">
        <w:rPr>
          <w:rFonts w:cs="Arial"/>
        </w:rPr>
        <w:t xml:space="preserve"> basándose en redes neuronales</w:t>
      </w:r>
      <w:r w:rsidR="00091B3D" w:rsidRPr="00F23171">
        <w:rPr>
          <w:rFonts w:cs="Arial"/>
        </w:rPr>
        <w:t xml:space="preserve">, las cuales </w:t>
      </w:r>
      <w:r w:rsidR="00200A67" w:rsidRPr="00F23171">
        <w:rPr>
          <w:rFonts w:cs="Arial"/>
        </w:rPr>
        <w:t>resultan muy útiles para la</w:t>
      </w:r>
      <w:r w:rsidR="00E1160E" w:rsidRPr="00F23171">
        <w:rPr>
          <w:rFonts w:cs="Arial"/>
        </w:rPr>
        <w:t xml:space="preserve"> revelación de una o varias estructuras </w:t>
      </w:r>
      <w:r w:rsidR="008C5864" w:rsidRPr="00F23171">
        <w:rPr>
          <w:rFonts w:cs="Arial"/>
        </w:rPr>
        <w:t>relacionadas con datos de dimensión alta, las cuales son aplicaciones a diversos dominios tales como los negocios en internet,</w:t>
      </w:r>
      <w:r w:rsidR="00CA57E8" w:rsidRPr="00F23171">
        <w:rPr>
          <w:rFonts w:cs="Arial"/>
        </w:rPr>
        <w:t xml:space="preserve"> la ciencia, </w:t>
      </w:r>
      <w:r w:rsidR="007B2DDE" w:rsidRPr="00F23171">
        <w:rPr>
          <w:rFonts w:cs="Arial"/>
        </w:rPr>
        <w:t>entre otros</w:t>
      </w:r>
      <w:r w:rsidR="00993409" w:rsidRPr="00F23171">
        <w:rPr>
          <w:rFonts w:cs="Arial"/>
        </w:rPr>
        <w:fldChar w:fldCharType="begin" w:fldLock="1"/>
      </w:r>
      <w:r w:rsidR="00DE5F41"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993409" w:rsidRPr="00F23171">
        <w:rPr>
          <w:rFonts w:cs="Arial"/>
        </w:rPr>
        <w:fldChar w:fldCharType="separate"/>
      </w:r>
      <w:r w:rsidR="00D86F6B" w:rsidRPr="00F23171">
        <w:rPr>
          <w:rFonts w:cs="Arial"/>
          <w:noProof/>
        </w:rPr>
        <w:t>(Lecun et al. 2015)</w:t>
      </w:r>
      <w:r w:rsidR="00993409" w:rsidRPr="00F23171">
        <w:rPr>
          <w:rFonts w:cs="Arial"/>
        </w:rPr>
        <w:fldChar w:fldCharType="end"/>
      </w:r>
      <w:r w:rsidR="00CA57E8" w:rsidRPr="00F23171">
        <w:rPr>
          <w:rFonts w:cs="Arial"/>
        </w:rPr>
        <w:t>.</w:t>
      </w:r>
      <w:r w:rsidR="00505D4A" w:rsidRPr="00F23171">
        <w:rPr>
          <w:rFonts w:cs="Arial"/>
        </w:rPr>
        <w:t xml:space="preserve"> </w:t>
      </w:r>
    </w:p>
    <w:p w14:paraId="70406ABE" w14:textId="77777777" w:rsidR="00CA57E8" w:rsidRPr="00F23171" w:rsidRDefault="00CA57E8" w:rsidP="00A70FDD">
      <w:pPr>
        <w:spacing w:line="360" w:lineRule="auto"/>
        <w:ind w:left="1080"/>
        <w:jc w:val="left"/>
        <w:rPr>
          <w:rFonts w:cs="Arial"/>
        </w:rPr>
      </w:pPr>
    </w:p>
    <w:p w14:paraId="04BAC65B" w14:textId="5CA9356C" w:rsidR="00234CE8" w:rsidRPr="007D273A" w:rsidRDefault="009F4B5E" w:rsidP="00A70FDD">
      <w:pPr>
        <w:pStyle w:val="Prrafodelista"/>
        <w:spacing w:line="360" w:lineRule="auto"/>
        <w:ind w:left="1080"/>
        <w:contextualSpacing w:val="0"/>
        <w:rPr>
          <w:rFonts w:ascii="Arial" w:hAnsi="Arial" w:cs="Arial"/>
        </w:rPr>
      </w:pPr>
      <w:r w:rsidRPr="00F23171">
        <w:rPr>
          <w:rFonts w:ascii="Arial" w:hAnsi="Arial" w:cs="Arial"/>
        </w:rPr>
        <w:t>5.3.1.</w:t>
      </w:r>
      <w:r w:rsidRPr="00F23171">
        <w:rPr>
          <w:rFonts w:ascii="Arial" w:hAnsi="Arial" w:cs="Arial"/>
        </w:rPr>
        <w:tab/>
        <w:t>Redes neuronales convolucionales</w:t>
      </w:r>
    </w:p>
    <w:p w14:paraId="4D5E5A2B" w14:textId="1846DFC5" w:rsidR="00EB181D" w:rsidRPr="00F23171" w:rsidRDefault="00234CE8" w:rsidP="00A70FDD">
      <w:pPr>
        <w:spacing w:line="360" w:lineRule="auto"/>
        <w:ind w:left="2124" w:firstLine="6"/>
        <w:rPr>
          <w:rFonts w:cs="Arial"/>
        </w:rPr>
      </w:pPr>
      <w:r w:rsidRPr="00F23171">
        <w:rPr>
          <w:rFonts w:cs="Arial"/>
        </w:rPr>
        <w:t>Es</w:t>
      </w:r>
      <w:r w:rsidR="001F41BE" w:rsidRPr="00F23171">
        <w:rPr>
          <w:rFonts w:cs="Arial"/>
        </w:rPr>
        <w:t xml:space="preserve"> un </w:t>
      </w:r>
      <w:r w:rsidRPr="00F23171">
        <w:rPr>
          <w:rFonts w:cs="Arial"/>
        </w:rPr>
        <w:t xml:space="preserve">algoritmo de aprendizaje profundo, la </w:t>
      </w:r>
      <w:r w:rsidR="00896070" w:rsidRPr="00F23171">
        <w:rPr>
          <w:rFonts w:cs="Arial"/>
        </w:rPr>
        <w:t>cual</w:t>
      </w:r>
      <w:r w:rsidR="00BF3E98" w:rsidRPr="00F23171">
        <w:rPr>
          <w:rFonts w:cs="Arial"/>
        </w:rPr>
        <w:t xml:space="preserve"> tiene la capacidad</w:t>
      </w:r>
      <w:r w:rsidR="0071273B" w:rsidRPr="00F23171">
        <w:rPr>
          <w:rFonts w:cs="Arial"/>
        </w:rPr>
        <w:t xml:space="preserve"> como entrada una imagen</w:t>
      </w:r>
      <w:r w:rsidR="00920A4A" w:rsidRPr="00F23171">
        <w:rPr>
          <w:rFonts w:cs="Arial"/>
        </w:rPr>
        <w:t xml:space="preserve"> ya sea en 2D o 3D, para posteriormente procesarla y </w:t>
      </w:r>
      <w:r w:rsidR="00BF3E98" w:rsidRPr="00F23171">
        <w:rPr>
          <w:rFonts w:cs="Arial"/>
        </w:rPr>
        <w:t>al final poder diferenciarlas entre otras imágenes</w:t>
      </w:r>
      <w:r w:rsidR="007B2DDE" w:rsidRPr="00F23171">
        <w:rPr>
          <w:rFonts w:cs="Arial"/>
        </w:rPr>
        <w:fldChar w:fldCharType="begin" w:fldLock="1"/>
      </w:r>
      <w:r w:rsidR="00DE5F41"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7B2DDE" w:rsidRPr="00F23171">
        <w:rPr>
          <w:rFonts w:cs="Arial"/>
        </w:rPr>
        <w:fldChar w:fldCharType="separate"/>
      </w:r>
      <w:r w:rsidR="00D86F6B" w:rsidRPr="00F23171">
        <w:rPr>
          <w:rFonts w:cs="Arial"/>
          <w:noProof/>
        </w:rPr>
        <w:t>(Lecun et al. 2015)</w:t>
      </w:r>
      <w:r w:rsidR="007B2DDE" w:rsidRPr="00F23171">
        <w:rPr>
          <w:rFonts w:cs="Arial"/>
        </w:rPr>
        <w:fldChar w:fldCharType="end"/>
      </w:r>
      <w:r w:rsidR="00BF3E98" w:rsidRPr="00F23171">
        <w:rPr>
          <w:rFonts w:cs="Arial"/>
        </w:rPr>
        <w:t>.</w:t>
      </w:r>
      <w:r w:rsidR="00920A4A" w:rsidRPr="00F23171">
        <w:rPr>
          <w:rFonts w:cs="Arial"/>
        </w:rPr>
        <w:t xml:space="preserve"> </w:t>
      </w:r>
    </w:p>
    <w:p w14:paraId="64733AAA" w14:textId="77777777" w:rsidR="00540539" w:rsidRPr="00F23171" w:rsidRDefault="00540539" w:rsidP="00A70FDD">
      <w:pPr>
        <w:spacing w:line="360" w:lineRule="auto"/>
        <w:ind w:left="2124" w:firstLine="6"/>
        <w:jc w:val="left"/>
        <w:rPr>
          <w:rFonts w:cs="Arial"/>
        </w:rPr>
      </w:pPr>
    </w:p>
    <w:p w14:paraId="3C905836" w14:textId="195E0D31" w:rsidR="00A13070" w:rsidRPr="00F23171" w:rsidRDefault="009F4B5E" w:rsidP="00A70FDD">
      <w:pPr>
        <w:pStyle w:val="Prrafodelista"/>
        <w:spacing w:line="360" w:lineRule="auto"/>
        <w:ind w:left="1080"/>
        <w:contextualSpacing w:val="0"/>
        <w:rPr>
          <w:rFonts w:ascii="Arial" w:hAnsi="Arial" w:cs="Arial"/>
        </w:rPr>
      </w:pPr>
      <w:r w:rsidRPr="00F23171">
        <w:rPr>
          <w:rFonts w:ascii="Arial" w:hAnsi="Arial" w:cs="Arial"/>
        </w:rPr>
        <w:t>5.3.</w:t>
      </w:r>
      <w:r w:rsidR="00375913" w:rsidRPr="00F23171">
        <w:rPr>
          <w:rFonts w:ascii="Arial" w:hAnsi="Arial" w:cs="Arial"/>
        </w:rPr>
        <w:t>2</w:t>
      </w:r>
      <w:r w:rsidRPr="00F23171">
        <w:rPr>
          <w:rFonts w:ascii="Arial" w:hAnsi="Arial" w:cs="Arial"/>
        </w:rPr>
        <w:t>.</w:t>
      </w:r>
      <w:r w:rsidRPr="00F23171">
        <w:rPr>
          <w:rFonts w:ascii="Arial" w:hAnsi="Arial" w:cs="Arial"/>
        </w:rPr>
        <w:tab/>
        <w:t>Redes neuronales concurrentes</w:t>
      </w:r>
    </w:p>
    <w:p w14:paraId="37EF8285" w14:textId="0EDA04DD" w:rsidR="00B9700B" w:rsidRPr="00F23171" w:rsidRDefault="006968D9" w:rsidP="00A70FDD">
      <w:pPr>
        <w:spacing w:line="360" w:lineRule="auto"/>
        <w:ind w:left="2124" w:firstLine="6"/>
        <w:rPr>
          <w:rFonts w:cs="Arial"/>
        </w:rPr>
      </w:pPr>
      <w:r w:rsidRPr="00F23171">
        <w:rPr>
          <w:rFonts w:cs="Arial"/>
        </w:rPr>
        <w:t xml:space="preserve">Pertenece al grupo de las redes neuronales, </w:t>
      </w:r>
      <w:r w:rsidR="00E21AE8" w:rsidRPr="00F23171">
        <w:rPr>
          <w:rFonts w:cs="Arial"/>
        </w:rPr>
        <w:t xml:space="preserve">las cuales procesan en su </w:t>
      </w:r>
      <w:r w:rsidR="00883D5E" w:rsidRPr="00F23171">
        <w:rPr>
          <w:rFonts w:cs="Arial"/>
        </w:rPr>
        <w:t xml:space="preserve">entrada una secuencia de elementos a la vez, conteniendo información </w:t>
      </w:r>
      <w:r w:rsidR="009F130F" w:rsidRPr="00F23171">
        <w:rPr>
          <w:rFonts w:cs="Arial"/>
        </w:rPr>
        <w:t xml:space="preserve">de elementos pasados basados en historias pasadas, a menudo </w:t>
      </w:r>
      <w:r w:rsidR="002E5388" w:rsidRPr="00F23171">
        <w:rPr>
          <w:rFonts w:cs="Arial"/>
        </w:rPr>
        <w:t xml:space="preserve">se usa las redes neuronales recurrentes para tareas relacionadas con la entrada </w:t>
      </w:r>
      <w:r w:rsidR="00651B42" w:rsidRPr="00F23171">
        <w:rPr>
          <w:rFonts w:cs="Arial"/>
        </w:rPr>
        <w:t xml:space="preserve">de datos secuenciales, tales como el </w:t>
      </w:r>
      <w:r w:rsidR="00E84B16" w:rsidRPr="00F23171">
        <w:rPr>
          <w:rFonts w:cs="Arial"/>
        </w:rPr>
        <w:t>lenguaje verbal y texto</w:t>
      </w:r>
      <w:r w:rsidR="007B2DDE" w:rsidRPr="00F23171">
        <w:rPr>
          <w:rFonts w:cs="Arial"/>
        </w:rPr>
        <w:fldChar w:fldCharType="begin" w:fldLock="1"/>
      </w:r>
      <w:r w:rsidR="00DE5F41"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7B2DDE" w:rsidRPr="00F23171">
        <w:rPr>
          <w:rFonts w:cs="Arial"/>
        </w:rPr>
        <w:fldChar w:fldCharType="separate"/>
      </w:r>
      <w:r w:rsidR="00D86F6B" w:rsidRPr="00F23171">
        <w:rPr>
          <w:rFonts w:cs="Arial"/>
          <w:noProof/>
        </w:rPr>
        <w:t>(Lecun et al. 2015)</w:t>
      </w:r>
      <w:r w:rsidR="007B2DDE" w:rsidRPr="00F23171">
        <w:rPr>
          <w:rFonts w:cs="Arial"/>
        </w:rPr>
        <w:fldChar w:fldCharType="end"/>
      </w:r>
      <w:r w:rsidR="00E84B16" w:rsidRPr="00F23171">
        <w:rPr>
          <w:rFonts w:cs="Arial"/>
        </w:rPr>
        <w:t>.</w:t>
      </w:r>
    </w:p>
    <w:p w14:paraId="5C465A43" w14:textId="77777777" w:rsidR="00CA57E8" w:rsidRPr="00F23171" w:rsidRDefault="00CA57E8" w:rsidP="00A70FDD">
      <w:pPr>
        <w:spacing w:line="360" w:lineRule="auto"/>
        <w:jc w:val="left"/>
        <w:rPr>
          <w:rFonts w:cs="Arial"/>
        </w:rPr>
      </w:pPr>
    </w:p>
    <w:p w14:paraId="1DFBE901" w14:textId="38FD089D" w:rsidR="00A76A70" w:rsidRPr="007D273A" w:rsidRDefault="00375913" w:rsidP="00A70FDD">
      <w:pPr>
        <w:pStyle w:val="Prrafodelista"/>
        <w:spacing w:line="360" w:lineRule="auto"/>
        <w:ind w:left="1416"/>
        <w:contextualSpacing w:val="0"/>
        <w:jc w:val="both"/>
        <w:rPr>
          <w:rFonts w:ascii="Arial" w:hAnsi="Arial" w:cs="Arial"/>
        </w:rPr>
      </w:pPr>
      <w:r w:rsidRPr="00F23171">
        <w:rPr>
          <w:rFonts w:ascii="Arial" w:hAnsi="Arial" w:cs="Arial"/>
        </w:rPr>
        <w:t xml:space="preserve">  </w:t>
      </w:r>
      <w:r w:rsidR="009F4B5E" w:rsidRPr="00F23171">
        <w:rPr>
          <w:rFonts w:ascii="Arial" w:hAnsi="Arial" w:cs="Arial"/>
        </w:rPr>
        <w:t>5.3.</w:t>
      </w:r>
      <w:r w:rsidRPr="00F23171">
        <w:rPr>
          <w:rFonts w:ascii="Arial" w:hAnsi="Arial" w:cs="Arial"/>
        </w:rPr>
        <w:t>2</w:t>
      </w:r>
      <w:r w:rsidR="009F4B5E" w:rsidRPr="00F23171">
        <w:rPr>
          <w:rFonts w:ascii="Arial" w:hAnsi="Arial" w:cs="Arial"/>
        </w:rPr>
        <w:t>.</w:t>
      </w:r>
      <w:r w:rsidRPr="00F23171">
        <w:rPr>
          <w:rFonts w:ascii="Arial" w:hAnsi="Arial" w:cs="Arial"/>
        </w:rPr>
        <w:t xml:space="preserve">1.   </w:t>
      </w:r>
      <w:r w:rsidR="009F4B5E" w:rsidRPr="00F23171">
        <w:rPr>
          <w:rFonts w:ascii="Arial" w:hAnsi="Arial" w:cs="Arial"/>
        </w:rPr>
        <w:t>Memoria a corto plazo (LSTM)</w:t>
      </w:r>
    </w:p>
    <w:p w14:paraId="6F369651" w14:textId="2F274738" w:rsidR="00A70FDD" w:rsidRDefault="00FD6646" w:rsidP="00A70FDD">
      <w:pPr>
        <w:pStyle w:val="Prrafodelista"/>
        <w:spacing w:line="360" w:lineRule="auto"/>
        <w:ind w:left="2460"/>
        <w:contextualSpacing w:val="0"/>
        <w:jc w:val="both"/>
        <w:rPr>
          <w:rFonts w:ascii="Arial" w:hAnsi="Arial" w:cs="Arial"/>
        </w:rPr>
      </w:pPr>
      <w:r w:rsidRPr="00F23171">
        <w:rPr>
          <w:rFonts w:ascii="Arial" w:hAnsi="Arial" w:cs="Arial"/>
        </w:rPr>
        <w:t>La arquitectura de red neuronal recurrente artificial LSTM o memoria a corto plazo, tiene la capacidad de que a través de una larga duración pueda registrar patrones de forma selectiva. Para modelar datos secuenciales puede ser una excelente alternativa, así como también para el estudio de dinámica complejas en lo que respeta al comportamiento humano. Por lo tanto, LSTM o memoria a corto plazo se utiliza mayormente en aplicaciones de múltiples modelos, tales como subtitulado de fotografías tomadas, asimismo también realiza mejoras en las redes neuronales recurrentes o RNN, en contextos híbridos</w:t>
      </w:r>
      <w:r w:rsidR="003637D1"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3637D1" w:rsidRPr="00F23171">
        <w:rPr>
          <w:rFonts w:ascii="Arial" w:hAnsi="Arial" w:cs="Arial"/>
        </w:rPr>
        <w:fldChar w:fldCharType="separate"/>
      </w:r>
      <w:r w:rsidR="00D86F6B" w:rsidRPr="00F23171">
        <w:rPr>
          <w:rFonts w:ascii="Arial" w:hAnsi="Arial" w:cs="Arial"/>
          <w:noProof/>
        </w:rPr>
        <w:t>(Desouky Fattoh and Mousa 2021)</w:t>
      </w:r>
      <w:r w:rsidR="003637D1" w:rsidRPr="00F23171">
        <w:rPr>
          <w:rFonts w:ascii="Arial" w:hAnsi="Arial" w:cs="Arial"/>
        </w:rPr>
        <w:fldChar w:fldCharType="end"/>
      </w:r>
      <w:r w:rsidRPr="00F23171">
        <w:rPr>
          <w:rFonts w:ascii="Arial" w:hAnsi="Arial" w:cs="Arial"/>
        </w:rPr>
        <w:t>.</w:t>
      </w:r>
    </w:p>
    <w:p w14:paraId="60FA4142" w14:textId="77777777" w:rsidR="00A70FDD" w:rsidRPr="00F37F85" w:rsidRDefault="00A70FDD" w:rsidP="00F37F85">
      <w:pPr>
        <w:spacing w:line="360" w:lineRule="auto"/>
        <w:rPr>
          <w:rFonts w:cs="Arial"/>
        </w:rPr>
      </w:pPr>
    </w:p>
    <w:p w14:paraId="30B8EF23" w14:textId="3FE32147" w:rsidR="00A6366C" w:rsidRPr="007D273A" w:rsidRDefault="008F7C20" w:rsidP="007D273A">
      <w:pPr>
        <w:pStyle w:val="Prrafodelista"/>
        <w:numPr>
          <w:ilvl w:val="1"/>
          <w:numId w:val="3"/>
        </w:numPr>
        <w:spacing w:line="360" w:lineRule="auto"/>
        <w:rPr>
          <w:rFonts w:ascii="Arial" w:hAnsi="Arial" w:cs="Arial"/>
        </w:rPr>
      </w:pPr>
      <w:r w:rsidRPr="00F23171">
        <w:rPr>
          <w:rFonts w:ascii="Arial" w:hAnsi="Arial" w:cs="Arial"/>
        </w:rPr>
        <w:t>Procesamiento del lenguaje natural (NLP)</w:t>
      </w:r>
    </w:p>
    <w:p w14:paraId="7E4542B5" w14:textId="0A810587" w:rsidR="00FB524F" w:rsidRPr="00F23171" w:rsidRDefault="006659BE" w:rsidP="00A70FDD">
      <w:pPr>
        <w:spacing w:line="360" w:lineRule="auto"/>
        <w:ind w:left="1080"/>
        <w:contextualSpacing/>
        <w:rPr>
          <w:rFonts w:cs="Arial"/>
        </w:rPr>
      </w:pPr>
      <w:r w:rsidRPr="00F23171">
        <w:rPr>
          <w:rFonts w:cs="Arial"/>
        </w:rPr>
        <w:lastRenderedPageBreak/>
        <w:t>El procesamiento de lenguaje natural pertenece a una parte de la inteligencia artificial, la cual es el análisis y procesamiento de un conjunto de datos respecto al lenguaje natural, como puede ser el lenguaje verbal y escrito. Para el caso de la escritura o texto, el propósito es que el texto no estructurado sea cambiado hacia una manera un poco más estructurada, para que pues e pueda obtener información útil cuando se realiza el análisis. Asimismo, el procesamiento del lenguaje natural abarca una serie de metodologías o técnicas para organizar y realizar el procesamiento de los datos de sentimientos, las cuales pueden ser módulos lingüísticos, vectorización de texto o tokenización</w:t>
      </w:r>
      <w:r w:rsidR="006602F3" w:rsidRPr="00F23171">
        <w:rPr>
          <w:rFonts w:cs="Arial"/>
        </w:rPr>
        <w:fldChar w:fldCharType="begin" w:fldLock="1"/>
      </w:r>
      <w:r w:rsidR="00DE5F41"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Hawks, and Feature 2021)","plainTextFormattedCitation":"(Hybrid, Hawks, and Feature 2021)","previouslyFormattedCitation":"(Hybrid, Hawks, and Feature 2021)"},"properties":{"noteIndex":0},"schema":"https://github.com/citation-style-language/schema/raw/master/csl-citation.json"}</w:instrText>
      </w:r>
      <w:r w:rsidR="006602F3" w:rsidRPr="00F23171">
        <w:rPr>
          <w:rFonts w:cs="Arial"/>
        </w:rPr>
        <w:fldChar w:fldCharType="separate"/>
      </w:r>
      <w:r w:rsidR="00D86F6B" w:rsidRPr="00F23171">
        <w:rPr>
          <w:rFonts w:cs="Arial"/>
          <w:noProof/>
        </w:rPr>
        <w:t>(Hybrid, Hawks, and Feature 2021)</w:t>
      </w:r>
      <w:r w:rsidR="006602F3" w:rsidRPr="00F23171">
        <w:rPr>
          <w:rFonts w:cs="Arial"/>
        </w:rPr>
        <w:fldChar w:fldCharType="end"/>
      </w:r>
      <w:r w:rsidR="00860135" w:rsidRPr="00F23171">
        <w:rPr>
          <w:rFonts w:cs="Arial"/>
        </w:rPr>
        <w:t>.</w:t>
      </w:r>
    </w:p>
    <w:p w14:paraId="0A8A468E" w14:textId="77777777" w:rsidR="00FB524F" w:rsidRPr="00F23171" w:rsidRDefault="00FB524F" w:rsidP="00A70FDD">
      <w:pPr>
        <w:spacing w:line="360" w:lineRule="auto"/>
        <w:jc w:val="left"/>
        <w:rPr>
          <w:rFonts w:cs="Arial"/>
        </w:rPr>
      </w:pPr>
    </w:p>
    <w:p w14:paraId="4CC081BD" w14:textId="3A3C40E6" w:rsidR="00A6366C" w:rsidRPr="007D273A" w:rsidRDefault="002D102B" w:rsidP="00A70FDD">
      <w:pPr>
        <w:pStyle w:val="Prrafodelista"/>
        <w:numPr>
          <w:ilvl w:val="1"/>
          <w:numId w:val="3"/>
        </w:numPr>
        <w:spacing w:line="360" w:lineRule="auto"/>
        <w:rPr>
          <w:rFonts w:ascii="Arial" w:hAnsi="Arial" w:cs="Arial"/>
        </w:rPr>
      </w:pPr>
      <w:r w:rsidRPr="00F23171">
        <w:rPr>
          <w:rFonts w:ascii="Arial" w:hAnsi="Arial" w:cs="Arial"/>
        </w:rPr>
        <w:t>Módulos lingüísticos y de tokenización</w:t>
      </w:r>
    </w:p>
    <w:p w14:paraId="130FFCE6" w14:textId="36778336" w:rsidR="007D273A" w:rsidRDefault="0092010F" w:rsidP="00A70FDD">
      <w:pPr>
        <w:spacing w:line="360" w:lineRule="auto"/>
        <w:ind w:left="1080"/>
        <w:contextualSpacing/>
        <w:rPr>
          <w:rFonts w:cs="Arial"/>
        </w:rPr>
      </w:pPr>
      <w:r w:rsidRPr="00F23171">
        <w:rPr>
          <w:rFonts w:cs="Arial"/>
        </w:rPr>
        <w:t>Es el proceso por el cual se fraccionan en partes más reducidas el texto, tales como en palabras o expresiones</w:t>
      </w:r>
      <w:r w:rsidR="00DB3E3B" w:rsidRPr="00F23171">
        <w:rPr>
          <w:rFonts w:cs="Arial"/>
        </w:rPr>
        <w:fldChar w:fldCharType="begin" w:fldLock="1"/>
      </w:r>
      <w:r w:rsidR="00DE5F41"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00DB3E3B" w:rsidRPr="00F23171">
        <w:rPr>
          <w:rFonts w:cs="Arial"/>
        </w:rPr>
        <w:fldChar w:fldCharType="separate"/>
      </w:r>
      <w:r w:rsidR="00D86F6B" w:rsidRPr="00F23171">
        <w:rPr>
          <w:rFonts w:cs="Arial"/>
          <w:noProof/>
        </w:rPr>
        <w:t>(Hybrid et al. 2021)</w:t>
      </w:r>
      <w:r w:rsidR="00DB3E3B" w:rsidRPr="00F23171">
        <w:rPr>
          <w:rFonts w:cs="Arial"/>
        </w:rPr>
        <w:fldChar w:fldCharType="end"/>
      </w:r>
      <w:r w:rsidRPr="00F23171">
        <w:rPr>
          <w:rFonts w:cs="Arial"/>
        </w:rPr>
        <w:t>.</w:t>
      </w:r>
    </w:p>
    <w:p w14:paraId="21F1895C" w14:textId="77777777" w:rsidR="007D273A" w:rsidRPr="00F23171" w:rsidRDefault="007D273A" w:rsidP="00A70FDD">
      <w:pPr>
        <w:spacing w:line="360" w:lineRule="auto"/>
        <w:ind w:left="1080"/>
        <w:contextualSpacing/>
        <w:rPr>
          <w:rFonts w:cs="Arial"/>
        </w:rPr>
      </w:pPr>
    </w:p>
    <w:p w14:paraId="4070EA8A" w14:textId="76F2867C" w:rsidR="007D273A" w:rsidRPr="007D273A" w:rsidRDefault="002D102B" w:rsidP="00A70FDD">
      <w:pPr>
        <w:pStyle w:val="Prrafodelista"/>
        <w:numPr>
          <w:ilvl w:val="1"/>
          <w:numId w:val="3"/>
        </w:numPr>
        <w:spacing w:line="360" w:lineRule="auto"/>
        <w:contextualSpacing w:val="0"/>
        <w:rPr>
          <w:rFonts w:ascii="Arial" w:hAnsi="Arial" w:cs="Arial"/>
        </w:rPr>
      </w:pPr>
      <w:r w:rsidRPr="00F23171">
        <w:rPr>
          <w:rFonts w:ascii="Arial" w:hAnsi="Arial" w:cs="Arial"/>
        </w:rPr>
        <w:t>Vectorización de texto</w:t>
      </w:r>
    </w:p>
    <w:p w14:paraId="5E74EDD0" w14:textId="36B29529" w:rsidR="00FB524F" w:rsidRDefault="00B242C9" w:rsidP="00A70FDD">
      <w:pPr>
        <w:pStyle w:val="Prrafodelista"/>
        <w:spacing w:line="360" w:lineRule="auto"/>
        <w:ind w:left="1080"/>
        <w:jc w:val="both"/>
        <w:rPr>
          <w:rFonts w:ascii="Arial" w:hAnsi="Arial" w:cs="Arial"/>
        </w:rPr>
      </w:pPr>
      <w:r w:rsidRPr="00F23171">
        <w:rPr>
          <w:rFonts w:ascii="Arial" w:hAnsi="Arial" w:cs="Arial"/>
        </w:rPr>
        <w:t>Es un proceso, la cual el texto no estructurado se convierte o transforma en un resultado más organizado, tales que se puedan aplicar los algoritmos de aprendizaje automático con metas a una extracción de conocimientos o de minería, es decir se extraen u obtienen las particularidades numéricas empleando cálculos estadísticos que están basadas en texto o palabras</w:t>
      </w:r>
      <w:r w:rsidR="00CD0590" w:rsidRPr="00F23171">
        <w:rPr>
          <w:rFonts w:ascii="Arial" w:hAnsi="Arial" w:cs="Arial"/>
        </w:rPr>
        <w:fldChar w:fldCharType="begin" w:fldLock="1"/>
      </w:r>
      <w:r w:rsidR="00DE5F41" w:rsidRPr="00F23171">
        <w:rPr>
          <w:rFonts w:ascii="Arial" w:hAnsi="Arial"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00CD0590" w:rsidRPr="00F23171">
        <w:rPr>
          <w:rFonts w:ascii="Arial" w:hAnsi="Arial" w:cs="Arial"/>
        </w:rPr>
        <w:fldChar w:fldCharType="separate"/>
      </w:r>
      <w:r w:rsidR="00D86F6B" w:rsidRPr="00F23171">
        <w:rPr>
          <w:rFonts w:ascii="Arial" w:hAnsi="Arial" w:cs="Arial"/>
          <w:noProof/>
        </w:rPr>
        <w:t>(Hybrid et al. 2021)</w:t>
      </w:r>
      <w:r w:rsidR="00CD0590" w:rsidRPr="00F23171">
        <w:rPr>
          <w:rFonts w:ascii="Arial" w:hAnsi="Arial" w:cs="Arial"/>
        </w:rPr>
        <w:fldChar w:fldCharType="end"/>
      </w:r>
      <w:r w:rsidRPr="00F23171">
        <w:rPr>
          <w:rFonts w:ascii="Arial" w:hAnsi="Arial" w:cs="Arial"/>
        </w:rPr>
        <w:t>.</w:t>
      </w:r>
    </w:p>
    <w:p w14:paraId="7C1115D7" w14:textId="77777777" w:rsidR="00A70FDD" w:rsidRPr="00F23171" w:rsidRDefault="00A70FDD" w:rsidP="00A70FDD">
      <w:pPr>
        <w:pStyle w:val="Prrafodelista"/>
        <w:spacing w:line="360" w:lineRule="auto"/>
        <w:ind w:left="1080"/>
        <w:jc w:val="both"/>
        <w:rPr>
          <w:rFonts w:ascii="Arial" w:hAnsi="Arial" w:cs="Arial"/>
        </w:rPr>
      </w:pPr>
    </w:p>
    <w:p w14:paraId="22E4AF86" w14:textId="7A077284" w:rsidR="007E0DD4" w:rsidRPr="007D273A" w:rsidRDefault="00FB524F" w:rsidP="00A70FDD">
      <w:pPr>
        <w:pStyle w:val="Prrafodelista"/>
        <w:numPr>
          <w:ilvl w:val="1"/>
          <w:numId w:val="3"/>
        </w:numPr>
        <w:spacing w:line="360" w:lineRule="auto"/>
        <w:rPr>
          <w:rFonts w:ascii="Arial" w:hAnsi="Arial" w:cs="Arial"/>
        </w:rPr>
      </w:pPr>
      <w:r w:rsidRPr="00F23171">
        <w:rPr>
          <w:rFonts w:ascii="Arial" w:hAnsi="Arial" w:cs="Arial"/>
        </w:rPr>
        <w:t>Máquina de vectores de soporte (SVM)</w:t>
      </w:r>
    </w:p>
    <w:p w14:paraId="1B5BA4A9" w14:textId="6CFC144E" w:rsidR="00D13AC7" w:rsidRPr="00F23171" w:rsidRDefault="007E0DD4" w:rsidP="00A70FDD">
      <w:pPr>
        <w:spacing w:line="360" w:lineRule="auto"/>
        <w:ind w:left="1080"/>
        <w:contextualSpacing/>
        <w:rPr>
          <w:rFonts w:cs="Arial"/>
        </w:rPr>
      </w:pPr>
      <w:r w:rsidRPr="00F23171">
        <w:rPr>
          <w:rFonts w:cs="Arial"/>
        </w:rPr>
        <w:t>La máquina de vectores de soporte SVM o también conocido por sus siglas SVM, son una agrupación de algoritmos de aprendizaje supervisado, es decir SVM se puede utilizar como un clasificador de pares o también como para la clasificación múltiple. Asimismo, actúa aplicando una técnica para muchas clases en contra de una por cada par de clases. Por lo tanto, el propósito de la máquina de vectores de soporte es identificar o reconocer las instancias, la cual tiene dependencia a una ecuación lineal, así también se puede ejecutar con una función de kernel, una clasificación no lineal</w:t>
      </w:r>
      <w:r w:rsidR="003249ED" w:rsidRPr="00F23171">
        <w:rPr>
          <w:rFonts w:cs="Arial"/>
        </w:rPr>
        <w:fldChar w:fldCharType="begin" w:fldLock="1"/>
      </w:r>
      <w:r w:rsidR="00DE5F41" w:rsidRPr="00F23171">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3249ED" w:rsidRPr="00F23171">
        <w:rPr>
          <w:rFonts w:cs="Arial"/>
        </w:rPr>
        <w:fldChar w:fldCharType="separate"/>
      </w:r>
      <w:r w:rsidR="00D86F6B" w:rsidRPr="00F23171">
        <w:rPr>
          <w:rFonts w:cs="Arial"/>
          <w:noProof/>
        </w:rPr>
        <w:t>(Desouky Fattoh and Mousa 2021)</w:t>
      </w:r>
      <w:r w:rsidR="003249ED" w:rsidRPr="00F23171">
        <w:rPr>
          <w:rFonts w:cs="Arial"/>
        </w:rPr>
        <w:fldChar w:fldCharType="end"/>
      </w:r>
      <w:r w:rsidRPr="00F23171">
        <w:rPr>
          <w:rFonts w:cs="Arial"/>
        </w:rPr>
        <w:t>.</w:t>
      </w:r>
    </w:p>
    <w:p w14:paraId="19B2FF55" w14:textId="2DF5CF57" w:rsidR="002A4C7C" w:rsidRPr="00F23171" w:rsidRDefault="0059732C" w:rsidP="00874804">
      <w:pPr>
        <w:pStyle w:val="Ttulo1"/>
        <w:numPr>
          <w:ilvl w:val="0"/>
          <w:numId w:val="3"/>
        </w:numPr>
        <w:spacing w:line="360" w:lineRule="auto"/>
        <w:ind w:left="0" w:hanging="426"/>
        <w:jc w:val="left"/>
        <w:rPr>
          <w:rFonts w:cs="Arial"/>
          <w:szCs w:val="22"/>
          <w:u w:val="none"/>
        </w:rPr>
      </w:pPr>
      <w:bookmarkStart w:id="13" w:name="_Toc84054231"/>
      <w:r w:rsidRPr="00F23171">
        <w:rPr>
          <w:rFonts w:cs="Arial"/>
          <w:szCs w:val="22"/>
        </w:rPr>
        <w:lastRenderedPageBreak/>
        <w:t>HIPÓTESIS</w:t>
      </w:r>
      <w:bookmarkEnd w:id="13"/>
      <w:r w:rsidRPr="00F23171">
        <w:rPr>
          <w:rFonts w:cs="Arial"/>
          <w:szCs w:val="22"/>
          <w:u w:val="none"/>
        </w:rPr>
        <w:t xml:space="preserve"> </w:t>
      </w:r>
    </w:p>
    <w:p w14:paraId="6B56CFC2" w14:textId="6DE693D4" w:rsidR="002A4C7C" w:rsidRPr="00F23171" w:rsidRDefault="00396D12" w:rsidP="00874804">
      <w:pPr>
        <w:pStyle w:val="Ttulo1"/>
        <w:numPr>
          <w:ilvl w:val="0"/>
          <w:numId w:val="3"/>
        </w:numPr>
        <w:spacing w:line="360" w:lineRule="auto"/>
        <w:ind w:left="0" w:hanging="426"/>
        <w:jc w:val="left"/>
        <w:rPr>
          <w:rFonts w:cs="Arial"/>
          <w:szCs w:val="22"/>
        </w:rPr>
      </w:pPr>
      <w:bookmarkStart w:id="14" w:name="_Toc84054232"/>
      <w:r w:rsidRPr="00F23171">
        <w:rPr>
          <w:rFonts w:cs="Arial"/>
          <w:szCs w:val="22"/>
        </w:rPr>
        <w:t>METODOLOGÍA</w:t>
      </w:r>
      <w:bookmarkEnd w:id="14"/>
      <w:r w:rsidRPr="00F23171">
        <w:rPr>
          <w:rFonts w:cs="Arial"/>
          <w:szCs w:val="22"/>
        </w:rPr>
        <w:t xml:space="preserve"> </w:t>
      </w:r>
    </w:p>
    <w:p w14:paraId="64B7557D" w14:textId="1AB01F1F" w:rsidR="002A4C7C" w:rsidRPr="00874804" w:rsidRDefault="00396D12" w:rsidP="00874804">
      <w:pPr>
        <w:pStyle w:val="Ttulo1"/>
        <w:numPr>
          <w:ilvl w:val="0"/>
          <w:numId w:val="3"/>
        </w:numPr>
        <w:spacing w:line="360" w:lineRule="auto"/>
        <w:ind w:left="0" w:hanging="426"/>
        <w:jc w:val="left"/>
        <w:rPr>
          <w:rFonts w:cs="Arial"/>
          <w:szCs w:val="22"/>
          <w:u w:val="none"/>
        </w:rPr>
      </w:pPr>
      <w:bookmarkStart w:id="15" w:name="_Toc84054233"/>
      <w:r w:rsidRPr="00F23171">
        <w:rPr>
          <w:rFonts w:cs="Arial"/>
          <w:szCs w:val="22"/>
        </w:rPr>
        <w:t>CRONOGRAMA DE TRABAJO</w:t>
      </w:r>
      <w:bookmarkEnd w:id="15"/>
      <w:r w:rsidRPr="00F23171">
        <w:rPr>
          <w:rFonts w:cs="Arial"/>
          <w:szCs w:val="22"/>
          <w:u w:val="none"/>
        </w:rPr>
        <w:t xml:space="preserve"> </w:t>
      </w:r>
    </w:p>
    <w:p w14:paraId="31D95C92" w14:textId="50CF2447" w:rsidR="002A4C7C" w:rsidRPr="00874804" w:rsidRDefault="00396D12" w:rsidP="00874804">
      <w:pPr>
        <w:pStyle w:val="Ttulo1"/>
        <w:numPr>
          <w:ilvl w:val="0"/>
          <w:numId w:val="3"/>
        </w:numPr>
        <w:spacing w:line="360" w:lineRule="auto"/>
        <w:ind w:left="0" w:hanging="426"/>
        <w:jc w:val="left"/>
        <w:rPr>
          <w:rFonts w:cs="Arial"/>
          <w:szCs w:val="22"/>
        </w:rPr>
      </w:pPr>
      <w:bookmarkStart w:id="16" w:name="_Toc84054234"/>
      <w:r w:rsidRPr="00F23171">
        <w:rPr>
          <w:rFonts w:cs="Arial"/>
          <w:szCs w:val="22"/>
        </w:rPr>
        <w:t>PRESUPUESTO</w:t>
      </w:r>
      <w:bookmarkEnd w:id="16"/>
    </w:p>
    <w:p w14:paraId="4BA62290" w14:textId="36F1DA72" w:rsidR="007E5FB3" w:rsidRPr="00F23171" w:rsidRDefault="00396D12" w:rsidP="00874804">
      <w:pPr>
        <w:pStyle w:val="Ttulo1"/>
        <w:numPr>
          <w:ilvl w:val="0"/>
          <w:numId w:val="3"/>
        </w:numPr>
        <w:spacing w:line="360" w:lineRule="auto"/>
        <w:ind w:left="0" w:hanging="426"/>
        <w:jc w:val="left"/>
        <w:rPr>
          <w:rFonts w:cs="Arial"/>
          <w:szCs w:val="22"/>
        </w:rPr>
      </w:pPr>
      <w:bookmarkStart w:id="17" w:name="_Toc84054235"/>
      <w:r w:rsidRPr="00F23171">
        <w:rPr>
          <w:rFonts w:cs="Arial"/>
          <w:szCs w:val="22"/>
        </w:rPr>
        <w:t>BIBLIOGRAFÍA</w:t>
      </w:r>
      <w:bookmarkEnd w:id="17"/>
    </w:p>
    <w:p w14:paraId="5256A2A4" w14:textId="0ABF57A2" w:rsidR="00DE5F41" w:rsidRPr="00F23171" w:rsidRDefault="00DE5F41" w:rsidP="00DE5F41">
      <w:pPr>
        <w:widowControl w:val="0"/>
        <w:autoSpaceDE w:val="0"/>
        <w:autoSpaceDN w:val="0"/>
        <w:adjustRightInd w:val="0"/>
        <w:ind w:left="480" w:hanging="480"/>
        <w:rPr>
          <w:rFonts w:cs="Arial"/>
          <w:noProof/>
        </w:rPr>
      </w:pPr>
      <w:r w:rsidRPr="00F23171">
        <w:rPr>
          <w:rFonts w:cs="Arial"/>
        </w:rPr>
        <w:fldChar w:fldCharType="begin" w:fldLock="1"/>
      </w:r>
      <w:r w:rsidRPr="00F23171">
        <w:rPr>
          <w:rFonts w:cs="Arial"/>
        </w:rPr>
        <w:instrText xml:space="preserve">ADDIN Mendeley Bibliography CSL_BIBLIOGRAPHY </w:instrText>
      </w:r>
      <w:r w:rsidRPr="00F23171">
        <w:rPr>
          <w:rFonts w:cs="Arial"/>
        </w:rPr>
        <w:fldChar w:fldCharType="separate"/>
      </w:r>
      <w:r w:rsidRPr="00F23171">
        <w:rPr>
          <w:rFonts w:cs="Arial"/>
          <w:noProof/>
        </w:rPr>
        <w:t xml:space="preserve">Ali, Hassan, Muhammad Suleman Khan, Amer AlGhadhban, Meshari Alazmi, Ahmad Alzamil, Khaled Al-utaibi, and Junaid Qadir. 2021. “Analyzing the Robustness of Fake-News Detectors under Black-Box Adversarial Attacks.” </w:t>
      </w:r>
      <w:r w:rsidRPr="00F23171">
        <w:rPr>
          <w:rFonts w:cs="Arial"/>
          <w:i/>
          <w:iCs/>
          <w:noProof/>
        </w:rPr>
        <w:t>IEEE Access</w:t>
      </w:r>
      <w:r w:rsidRPr="00F23171">
        <w:rPr>
          <w:rFonts w:cs="Arial"/>
          <w:noProof/>
        </w:rPr>
        <w:t>. doi: 10.1109/ACCESS.2021.3085875.</w:t>
      </w:r>
    </w:p>
    <w:p w14:paraId="60AA55A7"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 xml:space="preserve">Desouky Fattoh, Ibrahim E. L., and Farid Ali Mousa. 2021. “Fake News Detection Based on Word and Document Embedding Using Machine Learning Classifiers.” </w:t>
      </w:r>
      <w:r w:rsidRPr="00F23171">
        <w:rPr>
          <w:rFonts w:cs="Arial"/>
          <w:i/>
          <w:iCs/>
          <w:noProof/>
        </w:rPr>
        <w:t>Journal of Theoretical and Applied Information Technology</w:t>
      </w:r>
      <w:r w:rsidRPr="00F23171">
        <w:rPr>
          <w:rFonts w:cs="Arial"/>
          <w:noProof/>
        </w:rPr>
        <w:t xml:space="preserve"> 99(8):1891–1901.</w:t>
      </w:r>
    </w:p>
    <w:p w14:paraId="01A4CCFA"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 xml:space="preserve">Hansrajh, Arvin, Timothy T. Adeliyi, and Jeanette Wing. 2021. “Detection of Online Fake News Using Blending Ensemble Learning.” </w:t>
      </w:r>
      <w:r w:rsidRPr="00F23171">
        <w:rPr>
          <w:rFonts w:cs="Arial"/>
          <w:i/>
          <w:iCs/>
          <w:noProof/>
        </w:rPr>
        <w:t>Scientific Programming</w:t>
      </w:r>
      <w:r w:rsidRPr="00F23171">
        <w:rPr>
          <w:rFonts w:cs="Arial"/>
          <w:noProof/>
        </w:rPr>
        <w:t xml:space="preserve"> 2021. doi: 10.1155/2021/3434458.</w:t>
      </w:r>
    </w:p>
    <w:p w14:paraId="2A58361D"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Hybrid, Utilizing, Harris Hawks, and Based Feature. 2021. “SS Symmetry Intelligent Detection of False Information in Arabic Tweets Machine Learning Models.”</w:t>
      </w:r>
    </w:p>
    <w:p w14:paraId="1520BF38"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 xml:space="preserve">Jiang, Tao, Jian Ping Li, Amin Ul Haq, Abdus Saboor, and Amjad Ali. 2021. “A Novel Stacking Approach for Accurate Detection of Fake News.” </w:t>
      </w:r>
      <w:r w:rsidRPr="00F23171">
        <w:rPr>
          <w:rFonts w:cs="Arial"/>
          <w:i/>
          <w:iCs/>
          <w:noProof/>
        </w:rPr>
        <w:t>IEEE Access</w:t>
      </w:r>
      <w:r w:rsidRPr="00F23171">
        <w:rPr>
          <w:rFonts w:cs="Arial"/>
          <w:noProof/>
        </w:rPr>
        <w:t xml:space="preserve"> 9:22626–39. doi: 10.1109/ACCESS.2021.3056079.</w:t>
      </w:r>
    </w:p>
    <w:p w14:paraId="24548DAA"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Lecun, Yann, Yoshua Bengio, and Geoffrey Hinton. 2015. “Deep Learning.” doi: 10.1038/nature14539.</w:t>
      </w:r>
    </w:p>
    <w:p w14:paraId="5ACB8B6F"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 xml:space="preserve">Mahabub, Atik. 2020. “A Robust Technique of Fake News Detection Using Ensemble Voting Classifier and Comparison with Other Classifiers.” </w:t>
      </w:r>
      <w:r w:rsidRPr="00F23171">
        <w:rPr>
          <w:rFonts w:cs="Arial"/>
          <w:i/>
          <w:iCs/>
          <w:noProof/>
        </w:rPr>
        <w:t>SN Applied Sciences</w:t>
      </w:r>
      <w:r w:rsidRPr="00F23171">
        <w:rPr>
          <w:rFonts w:cs="Arial"/>
          <w:noProof/>
        </w:rPr>
        <w:t xml:space="preserve"> 2(4):1–9. doi: 10.1007/s42452-020-2326-y.</w:t>
      </w:r>
    </w:p>
    <w:p w14:paraId="4DB10D42"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lastRenderedPageBreak/>
        <w:t xml:space="preserve">Mahlous, Ahmed Redha, and Ali Al-Laith. 2021. “Fake News Detection in Arabic Tweets during the COVID-19 Pandemic.” </w:t>
      </w:r>
      <w:r w:rsidRPr="00F23171">
        <w:rPr>
          <w:rFonts w:cs="Arial"/>
          <w:i/>
          <w:iCs/>
          <w:noProof/>
        </w:rPr>
        <w:t>International Journal of Advanced Computer Science and Applications</w:t>
      </w:r>
      <w:r w:rsidRPr="00F23171">
        <w:rPr>
          <w:rFonts w:cs="Arial"/>
          <w:noProof/>
        </w:rPr>
        <w:t xml:space="preserve"> 12(6):778–88. doi: 10.14569/IJACSA.2021.0120691.</w:t>
      </w:r>
    </w:p>
    <w:p w14:paraId="1C567CBD"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 xml:space="preserve">Mokhtar, Muhammad Syahmi, Yusmadi Yah Jusoh, Novia Admodisastro, Norainiche Pa, and Amru Yusrin Amruddin. 2019. “Fakebuster: Fake News Detection System Using Logistic Regression Technique in Machine Learning.” </w:t>
      </w:r>
      <w:r w:rsidRPr="00F23171">
        <w:rPr>
          <w:rFonts w:cs="Arial"/>
          <w:i/>
          <w:iCs/>
          <w:noProof/>
        </w:rPr>
        <w:t>International Journal of Engineering and Advanced Technology</w:t>
      </w:r>
      <w:r w:rsidRPr="00F23171">
        <w:rPr>
          <w:rFonts w:cs="Arial"/>
          <w:noProof/>
        </w:rPr>
        <w:t xml:space="preserve"> 9(1):2407–10. doi: 10.35940/ijeat.A2633.109119.</w:t>
      </w:r>
    </w:p>
    <w:p w14:paraId="3CFC1762" w14:textId="77777777" w:rsidR="00DE5F41" w:rsidRPr="00F23171" w:rsidRDefault="00DE5F41" w:rsidP="00DE5F41">
      <w:pPr>
        <w:widowControl w:val="0"/>
        <w:autoSpaceDE w:val="0"/>
        <w:autoSpaceDN w:val="0"/>
        <w:adjustRightInd w:val="0"/>
        <w:ind w:left="480" w:hanging="480"/>
        <w:rPr>
          <w:rFonts w:cs="Arial"/>
          <w:noProof/>
        </w:rPr>
      </w:pPr>
      <w:r w:rsidRPr="00F23171">
        <w:rPr>
          <w:rFonts w:cs="Arial"/>
          <w:noProof/>
        </w:rPr>
        <w:t xml:space="preserve">Zervopoulos, Alexandros, Aikaterini Georgia, Alvanou Konstantinos, and Bezas Asterios. 2021. “Deep Learning for Fake News Detection on Twitter Regarding the 2019 Hong Kong Protests.” </w:t>
      </w:r>
      <w:r w:rsidRPr="00F23171">
        <w:rPr>
          <w:rFonts w:cs="Arial"/>
          <w:i/>
          <w:iCs/>
          <w:noProof/>
        </w:rPr>
        <w:t>Neural Computing and Applications</w:t>
      </w:r>
      <w:r w:rsidRPr="00F23171">
        <w:rPr>
          <w:rFonts w:cs="Arial"/>
          <w:noProof/>
        </w:rPr>
        <w:t xml:space="preserve"> 0. doi: 10.1007/s00521-021-06230-0.</w:t>
      </w:r>
    </w:p>
    <w:p w14:paraId="77561722" w14:textId="72FBDC79" w:rsidR="00EB181D" w:rsidRPr="00F23171" w:rsidRDefault="00DE5F41" w:rsidP="00874804">
      <w:pPr>
        <w:spacing w:line="360" w:lineRule="auto"/>
        <w:jc w:val="left"/>
        <w:rPr>
          <w:rFonts w:cs="Arial"/>
        </w:rPr>
      </w:pPr>
      <w:r w:rsidRPr="00F23171">
        <w:rPr>
          <w:rFonts w:cs="Arial"/>
        </w:rPr>
        <w:fldChar w:fldCharType="end"/>
      </w:r>
    </w:p>
    <w:p w14:paraId="3F88BE09" w14:textId="1589EF4B" w:rsidR="00396D12" w:rsidRPr="00F23171" w:rsidRDefault="00396D12" w:rsidP="00874804">
      <w:pPr>
        <w:pStyle w:val="Ttulo1"/>
        <w:numPr>
          <w:ilvl w:val="0"/>
          <w:numId w:val="3"/>
        </w:numPr>
        <w:spacing w:line="360" w:lineRule="auto"/>
        <w:ind w:left="0" w:hanging="426"/>
        <w:jc w:val="left"/>
        <w:rPr>
          <w:rFonts w:cs="Arial"/>
          <w:szCs w:val="22"/>
          <w:u w:val="none"/>
        </w:rPr>
      </w:pPr>
      <w:bookmarkStart w:id="18" w:name="_Toc84054236"/>
      <w:r w:rsidRPr="00F23171">
        <w:rPr>
          <w:rFonts w:cs="Arial"/>
          <w:szCs w:val="22"/>
        </w:rPr>
        <w:t>ANEXOS</w:t>
      </w:r>
      <w:bookmarkEnd w:id="18"/>
    </w:p>
    <w:p w14:paraId="24F5A742" w14:textId="77777777" w:rsidR="002D2295" w:rsidRPr="00F23171" w:rsidRDefault="002D2295" w:rsidP="00437FF1">
      <w:pPr>
        <w:jc w:val="left"/>
        <w:rPr>
          <w:rFonts w:cs="Arial"/>
          <w:b/>
          <w:u w:val="single"/>
        </w:rPr>
      </w:pPr>
    </w:p>
    <w:sectPr w:rsidR="002D2295" w:rsidRPr="00F23171" w:rsidSect="001D33D0">
      <w:footerReference w:type="default" r:id="rId16"/>
      <w:pgSz w:w="11907" w:h="16839" w:code="9"/>
      <w:pgMar w:top="1417" w:right="850"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RISTOFHER ZUÑIGA VARGAS" w:date="2021-10-13T14:32:00Z" w:initials="CZV">
    <w:p w14:paraId="33D27A65" w14:textId="0CA5775F" w:rsidR="00A27495" w:rsidRDefault="00A27495">
      <w:pPr>
        <w:pStyle w:val="Textocomentario"/>
      </w:pPr>
      <w:r>
        <w:rPr>
          <w:rStyle w:val="Refdecomentario"/>
        </w:rPr>
        <w:annotationRef/>
      </w:r>
      <w:r>
        <w:t>El hacer esto implicaría que a parte de desarrollar su algoritmo que detecte las noticias falsas también va a medir el impacto en la sociedad, es decir, tomará una población de estudio que usará su algoritmo y encuestarlas.</w:t>
      </w:r>
    </w:p>
  </w:comment>
  <w:comment w:id="1" w:author="CRISTOFHER ZUÑIGA VARGAS" w:date="2021-10-13T14:34:00Z" w:initials="CZV">
    <w:p w14:paraId="0386E433" w14:textId="4BD3C1F7" w:rsidR="00A27495" w:rsidRDefault="00A27495">
      <w:pPr>
        <w:pStyle w:val="Textocomentario"/>
      </w:pPr>
      <w:r>
        <w:rPr>
          <w:rStyle w:val="Refdecomentario"/>
        </w:rPr>
        <w:annotationRef/>
      </w:r>
      <w:r>
        <w:t xml:space="preserve">Le sugiero enfocarse al problema de detectar </w:t>
      </w:r>
      <w:proofErr w:type="spellStart"/>
      <w:r>
        <w:t>fake</w:t>
      </w:r>
      <w:proofErr w:type="spellEnd"/>
      <w:r>
        <w:t xml:space="preserve"> </w:t>
      </w:r>
      <w:proofErr w:type="spellStart"/>
      <w:r>
        <w:t>news</w:t>
      </w:r>
      <w:proofErr w:type="spellEnd"/>
      <w:r>
        <w:t xml:space="preserve"> por medio de algoritmos de inteligencia artificial</w:t>
      </w:r>
    </w:p>
    <w:p w14:paraId="15C50D4E" w14:textId="25E265A9" w:rsidR="005041B8" w:rsidRDefault="005041B8">
      <w:pPr>
        <w:pStyle w:val="Textocomentario"/>
      </w:pPr>
      <w:r>
        <w:t xml:space="preserve">Posible título: </w:t>
      </w:r>
      <w:r>
        <w:br/>
        <w:t>“Detección de noticias falsas en redes sociales mediante la aplicación de algoritmos de inteligencia artificial basados en Regresión Logística”</w:t>
      </w:r>
    </w:p>
    <w:p w14:paraId="42E14151" w14:textId="7E043C36" w:rsidR="00A27495" w:rsidRDefault="00A27495">
      <w:pPr>
        <w:pStyle w:val="Textocomentario"/>
      </w:pPr>
    </w:p>
  </w:comment>
  <w:comment w:id="4" w:author="CRISTOFHER ZUÑIGA VARGAS" w:date="2021-10-13T14:52:00Z" w:initials="CZV">
    <w:p w14:paraId="2FCEE22F" w14:textId="77777777" w:rsidR="00A16354" w:rsidRDefault="00A16354">
      <w:pPr>
        <w:pStyle w:val="Textocomentario"/>
      </w:pPr>
      <w:r>
        <w:rPr>
          <w:rStyle w:val="Refdecomentario"/>
        </w:rPr>
        <w:annotationRef/>
      </w:r>
      <w:r>
        <w:t>Retirar esto, la referencia que cita no reduce el impacto social en las personas</w:t>
      </w:r>
    </w:p>
    <w:p w14:paraId="63E43E01" w14:textId="0B3FF60C" w:rsidR="00A16354" w:rsidRDefault="00A16354">
      <w:pPr>
        <w:pStyle w:val="Textocomentario"/>
      </w:pPr>
    </w:p>
  </w:comment>
  <w:comment w:id="5" w:author="CRISTOFHER ZUÑIGA VARGAS" w:date="2021-10-13T14:53:00Z" w:initials="CZV">
    <w:p w14:paraId="1628ED00" w14:textId="2F67D566" w:rsidR="006D4AE5" w:rsidRDefault="00A16354">
      <w:pPr>
        <w:pStyle w:val="Textocomentario"/>
      </w:pPr>
      <w:r>
        <w:rPr>
          <w:rStyle w:val="Refdecomentario"/>
        </w:rPr>
        <w:annotationRef/>
      </w:r>
      <w:r>
        <w:t>¿De qué manera</w:t>
      </w:r>
      <w:r w:rsidR="006D4AE5">
        <w:t xml:space="preserve"> se aplican los algoritmos de inteligencia artificial basados en Regresión Logística para la detección de noticias falsas en redes sociales?</w:t>
      </w:r>
    </w:p>
    <w:p w14:paraId="2EC7E4EA" w14:textId="1A56ED35" w:rsidR="00A16354" w:rsidRDefault="00A16354">
      <w:pPr>
        <w:pStyle w:val="Textocomentario"/>
      </w:pPr>
    </w:p>
  </w:comment>
  <w:comment w:id="7" w:author="CRISTOFHER ZUÑIGA VARGAS" w:date="2021-10-13T15:28:00Z" w:initials="CZV">
    <w:p w14:paraId="7A0C84D6" w14:textId="3A1C1707" w:rsidR="00F16BCC" w:rsidRDefault="006D4AE5">
      <w:pPr>
        <w:pStyle w:val="Textocomentario"/>
      </w:pPr>
      <w:r>
        <w:rPr>
          <w:rStyle w:val="Refdecomentario"/>
        </w:rPr>
        <w:annotationRef/>
      </w:r>
      <w:r>
        <w:t>Determinar la</w:t>
      </w:r>
      <w:r w:rsidR="00F16BCC">
        <w:t xml:space="preserve"> aplicación de algoritmos de inteligencia artificial basados en Regresión Logística para la detección de noticias falsas en redes sociales.</w:t>
      </w:r>
    </w:p>
    <w:p w14:paraId="7D050EF3" w14:textId="06970FCB" w:rsidR="006D4AE5" w:rsidRDefault="006D4AE5">
      <w:pPr>
        <w:pStyle w:val="Textocomentario"/>
      </w:pPr>
      <w:r>
        <w:t xml:space="preserve"> </w:t>
      </w:r>
    </w:p>
  </w:comment>
  <w:comment w:id="8" w:author="CRISTOFHER ZUÑIGA VARGAS" w:date="2021-10-13T15:30:00Z" w:initials="CZV">
    <w:p w14:paraId="152AD253" w14:textId="77777777" w:rsidR="006D4AE5" w:rsidRDefault="006D4AE5">
      <w:pPr>
        <w:pStyle w:val="Textocomentario"/>
      </w:pPr>
      <w:r>
        <w:rPr>
          <w:rStyle w:val="Refdecomentario"/>
        </w:rPr>
        <w:annotationRef/>
      </w:r>
      <w:r>
        <w:t>Los objetivos tienen que mantener la estructura:</w:t>
      </w:r>
    </w:p>
    <w:p w14:paraId="28D14814" w14:textId="69CE06CC" w:rsidR="006D4AE5" w:rsidRDefault="006D4AE5">
      <w:pPr>
        <w:pStyle w:val="Textocomentario"/>
      </w:pPr>
      <w:r>
        <w:t>Verbo infinitivo + Objeto + Cómo se logrará + tiempo + espacio</w:t>
      </w:r>
    </w:p>
  </w:comment>
  <w:comment w:id="9" w:author="CRISTOFHER ZUÑIGA VARGAS" w:date="2021-10-13T15:40:00Z" w:initials="CZV">
    <w:p w14:paraId="23B96748" w14:textId="04A7D1D4" w:rsidR="00F16BCC" w:rsidRDefault="00F16BCC">
      <w:pPr>
        <w:pStyle w:val="Textocomentario"/>
      </w:pPr>
      <w:r>
        <w:rPr>
          <w:rStyle w:val="Refdecomentario"/>
        </w:rPr>
        <w:annotationRef/>
      </w:r>
      <w:r>
        <w:t>Estos verbos evidencian acciones y no metas</w:t>
      </w:r>
    </w:p>
    <w:p w14:paraId="2A4E8E73" w14:textId="22BB9956" w:rsidR="00525BE7" w:rsidRDefault="00525BE7">
      <w:pPr>
        <w:pStyle w:val="Textocomentario"/>
      </w:pPr>
      <w:r>
        <w:t xml:space="preserve">Le sugiero usar verbos Analizar, Identificar, diagnosticar, etc. </w:t>
      </w:r>
    </w:p>
    <w:p w14:paraId="6C459092" w14:textId="1393AF51" w:rsidR="00F16BCC" w:rsidRDefault="00F16BC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D27A65" w15:done="0"/>
  <w15:commentEx w15:paraId="42E14151" w15:paraIdParent="33D27A65" w15:done="0"/>
  <w15:commentEx w15:paraId="63E43E01" w15:done="0"/>
  <w15:commentEx w15:paraId="2EC7E4EA" w15:done="0"/>
  <w15:commentEx w15:paraId="7D050EF3" w15:done="0"/>
  <w15:commentEx w15:paraId="28D14814" w15:done="0"/>
  <w15:commentEx w15:paraId="6C4590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6C76" w16cex:dateUtc="2021-10-13T19:32:00Z"/>
  <w16cex:commentExtensible w16cex:durableId="25116CFD" w16cex:dateUtc="2021-10-13T19:34:00Z"/>
  <w16cex:commentExtensible w16cex:durableId="25117124" w16cex:dateUtc="2021-10-13T19:52:00Z"/>
  <w16cex:commentExtensible w16cex:durableId="25117167" w16cex:dateUtc="2021-10-13T19:53:00Z"/>
  <w16cex:commentExtensible w16cex:durableId="251179A3" w16cex:dateUtc="2021-10-13T20:28:00Z"/>
  <w16cex:commentExtensible w16cex:durableId="251179F8" w16cex:dateUtc="2021-10-13T20:30:00Z"/>
  <w16cex:commentExtensible w16cex:durableId="25117C5E" w16cex:dateUtc="2021-10-13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D27A65" w16cid:durableId="25116C76"/>
  <w16cid:commentId w16cid:paraId="42E14151" w16cid:durableId="25116CFD"/>
  <w16cid:commentId w16cid:paraId="63E43E01" w16cid:durableId="25117124"/>
  <w16cid:commentId w16cid:paraId="2EC7E4EA" w16cid:durableId="25117167"/>
  <w16cid:commentId w16cid:paraId="7D050EF3" w16cid:durableId="251179A3"/>
  <w16cid:commentId w16cid:paraId="28D14814" w16cid:durableId="251179F8"/>
  <w16cid:commentId w16cid:paraId="6C459092" w16cid:durableId="25117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A2E7E" w14:textId="77777777" w:rsidR="000D4CE5" w:rsidRDefault="000D4CE5" w:rsidP="00803347">
      <w:pPr>
        <w:spacing w:after="0" w:line="240" w:lineRule="auto"/>
      </w:pPr>
      <w:r>
        <w:separator/>
      </w:r>
    </w:p>
  </w:endnote>
  <w:endnote w:type="continuationSeparator" w:id="0">
    <w:p w14:paraId="41A0EB3B" w14:textId="77777777" w:rsidR="000D4CE5" w:rsidRDefault="000D4CE5" w:rsidP="00803347">
      <w:pPr>
        <w:spacing w:after="0" w:line="240" w:lineRule="auto"/>
      </w:pPr>
      <w:r>
        <w:continuationSeparator/>
      </w:r>
    </w:p>
  </w:endnote>
  <w:endnote w:type="continuationNotice" w:id="1">
    <w:p w14:paraId="51DCF8B5" w14:textId="77777777" w:rsidR="000D4CE5" w:rsidRDefault="000D4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A3222" w14:textId="77777777" w:rsidR="000D4CE5" w:rsidRDefault="000D4CE5" w:rsidP="00803347">
      <w:pPr>
        <w:spacing w:after="0" w:line="240" w:lineRule="auto"/>
      </w:pPr>
      <w:r>
        <w:separator/>
      </w:r>
    </w:p>
  </w:footnote>
  <w:footnote w:type="continuationSeparator" w:id="0">
    <w:p w14:paraId="28720CD3" w14:textId="77777777" w:rsidR="000D4CE5" w:rsidRDefault="000D4CE5" w:rsidP="00803347">
      <w:pPr>
        <w:spacing w:after="0" w:line="240" w:lineRule="auto"/>
      </w:pPr>
      <w:r>
        <w:continuationSeparator/>
      </w:r>
    </w:p>
  </w:footnote>
  <w:footnote w:type="continuationNotice" w:id="1">
    <w:p w14:paraId="7C4AF9C5" w14:textId="77777777" w:rsidR="000D4CE5" w:rsidRDefault="000D4C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49A14FF"/>
    <w:multiLevelType w:val="hybridMultilevel"/>
    <w:tmpl w:val="7DA22AC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8" w15:restartNumberingAfterBreak="0">
    <w:nsid w:val="71B927BA"/>
    <w:multiLevelType w:val="multilevel"/>
    <w:tmpl w:val="B5701C84"/>
    <w:lvl w:ilvl="0">
      <w:start w:val="1"/>
      <w:numFmt w:val="decimal"/>
      <w:lvlText w:val="%1."/>
      <w:lvlJc w:val="left"/>
      <w:pPr>
        <w:ind w:left="720" w:hanging="360"/>
      </w:pPr>
      <w:rPr>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0"/>
  </w:num>
  <w:num w:numId="5">
    <w:abstractNumId w:val="4"/>
  </w:num>
  <w:num w:numId="6">
    <w:abstractNumId w:val="9"/>
  </w:num>
  <w:num w:numId="7">
    <w:abstractNumId w:val="5"/>
  </w:num>
  <w:num w:numId="8">
    <w:abstractNumId w:val="3"/>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RISTOFHER ZUÑIGA VARGAS">
    <w15:presenceInfo w15:providerId="None" w15:userId="CRISTOFHER ZUÑIGA VARG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F4"/>
    <w:rsid w:val="000037CA"/>
    <w:rsid w:val="00003FED"/>
    <w:rsid w:val="00004912"/>
    <w:rsid w:val="0000509B"/>
    <w:rsid w:val="00006864"/>
    <w:rsid w:val="0001167E"/>
    <w:rsid w:val="00022F4C"/>
    <w:rsid w:val="0003632D"/>
    <w:rsid w:val="00040234"/>
    <w:rsid w:val="00045AD8"/>
    <w:rsid w:val="00053640"/>
    <w:rsid w:val="00054AD7"/>
    <w:rsid w:val="00060F63"/>
    <w:rsid w:val="000640DB"/>
    <w:rsid w:val="000713C7"/>
    <w:rsid w:val="000743D7"/>
    <w:rsid w:val="00091B3D"/>
    <w:rsid w:val="000A06A9"/>
    <w:rsid w:val="000A1791"/>
    <w:rsid w:val="000B20F4"/>
    <w:rsid w:val="000B29BF"/>
    <w:rsid w:val="000B34C6"/>
    <w:rsid w:val="000B3D2B"/>
    <w:rsid w:val="000B401A"/>
    <w:rsid w:val="000C384F"/>
    <w:rsid w:val="000C4EDC"/>
    <w:rsid w:val="000C65FE"/>
    <w:rsid w:val="000D4CE5"/>
    <w:rsid w:val="000E67B2"/>
    <w:rsid w:val="000F575A"/>
    <w:rsid w:val="000F7850"/>
    <w:rsid w:val="00101108"/>
    <w:rsid w:val="001030AD"/>
    <w:rsid w:val="001031B0"/>
    <w:rsid w:val="00120EF4"/>
    <w:rsid w:val="00131D50"/>
    <w:rsid w:val="00136E03"/>
    <w:rsid w:val="00156C75"/>
    <w:rsid w:val="00163A57"/>
    <w:rsid w:val="001810CF"/>
    <w:rsid w:val="00184164"/>
    <w:rsid w:val="00185906"/>
    <w:rsid w:val="00186E51"/>
    <w:rsid w:val="00187786"/>
    <w:rsid w:val="00187FCA"/>
    <w:rsid w:val="00190AF6"/>
    <w:rsid w:val="001A06F6"/>
    <w:rsid w:val="001A08D0"/>
    <w:rsid w:val="001A65AB"/>
    <w:rsid w:val="001A75A9"/>
    <w:rsid w:val="001B0929"/>
    <w:rsid w:val="001C3949"/>
    <w:rsid w:val="001C5065"/>
    <w:rsid w:val="001C7D02"/>
    <w:rsid w:val="001D2E8F"/>
    <w:rsid w:val="001D33D0"/>
    <w:rsid w:val="001D5694"/>
    <w:rsid w:val="001E0CB9"/>
    <w:rsid w:val="001E0E26"/>
    <w:rsid w:val="001E409A"/>
    <w:rsid w:val="001E5292"/>
    <w:rsid w:val="001F2333"/>
    <w:rsid w:val="001F41BE"/>
    <w:rsid w:val="001F5B53"/>
    <w:rsid w:val="001F6B51"/>
    <w:rsid w:val="00200A67"/>
    <w:rsid w:val="0020228B"/>
    <w:rsid w:val="00207447"/>
    <w:rsid w:val="0021681E"/>
    <w:rsid w:val="00217C95"/>
    <w:rsid w:val="00220479"/>
    <w:rsid w:val="00221B79"/>
    <w:rsid w:val="00230865"/>
    <w:rsid w:val="00234CE8"/>
    <w:rsid w:val="00235082"/>
    <w:rsid w:val="002350D8"/>
    <w:rsid w:val="00237446"/>
    <w:rsid w:val="00240F96"/>
    <w:rsid w:val="002440B2"/>
    <w:rsid w:val="0024436B"/>
    <w:rsid w:val="0025493F"/>
    <w:rsid w:val="00255B3B"/>
    <w:rsid w:val="00256306"/>
    <w:rsid w:val="00257E03"/>
    <w:rsid w:val="00261ED7"/>
    <w:rsid w:val="0027038C"/>
    <w:rsid w:val="002725AC"/>
    <w:rsid w:val="00285386"/>
    <w:rsid w:val="002A03D9"/>
    <w:rsid w:val="002A4C7C"/>
    <w:rsid w:val="002B4807"/>
    <w:rsid w:val="002C5609"/>
    <w:rsid w:val="002C6D0B"/>
    <w:rsid w:val="002D051B"/>
    <w:rsid w:val="002D102B"/>
    <w:rsid w:val="002D1ABA"/>
    <w:rsid w:val="002D2295"/>
    <w:rsid w:val="002D45C9"/>
    <w:rsid w:val="002E1D6D"/>
    <w:rsid w:val="002E5388"/>
    <w:rsid w:val="002F0CA8"/>
    <w:rsid w:val="002F4211"/>
    <w:rsid w:val="002F4C7C"/>
    <w:rsid w:val="00301D69"/>
    <w:rsid w:val="00301D92"/>
    <w:rsid w:val="00302555"/>
    <w:rsid w:val="00306679"/>
    <w:rsid w:val="003151FF"/>
    <w:rsid w:val="003249ED"/>
    <w:rsid w:val="00333F34"/>
    <w:rsid w:val="00350F2A"/>
    <w:rsid w:val="00351886"/>
    <w:rsid w:val="00353F36"/>
    <w:rsid w:val="003606B2"/>
    <w:rsid w:val="003637D1"/>
    <w:rsid w:val="00375913"/>
    <w:rsid w:val="00381343"/>
    <w:rsid w:val="00384295"/>
    <w:rsid w:val="00385BF8"/>
    <w:rsid w:val="00396D12"/>
    <w:rsid w:val="003A78C8"/>
    <w:rsid w:val="003B0A69"/>
    <w:rsid w:val="003B589A"/>
    <w:rsid w:val="003C4F28"/>
    <w:rsid w:val="003C7C9E"/>
    <w:rsid w:val="003D6F2B"/>
    <w:rsid w:val="003D73DA"/>
    <w:rsid w:val="003E3DD1"/>
    <w:rsid w:val="003F4E34"/>
    <w:rsid w:val="00406F8F"/>
    <w:rsid w:val="004070E4"/>
    <w:rsid w:val="00412249"/>
    <w:rsid w:val="00414FB8"/>
    <w:rsid w:val="0042247F"/>
    <w:rsid w:val="00424AD8"/>
    <w:rsid w:val="00425694"/>
    <w:rsid w:val="00427D92"/>
    <w:rsid w:val="004330C8"/>
    <w:rsid w:val="004350EE"/>
    <w:rsid w:val="00437FF1"/>
    <w:rsid w:val="004545FB"/>
    <w:rsid w:val="00454DF6"/>
    <w:rsid w:val="0047321C"/>
    <w:rsid w:val="00485D61"/>
    <w:rsid w:val="00497E17"/>
    <w:rsid w:val="004A0DDF"/>
    <w:rsid w:val="004B178C"/>
    <w:rsid w:val="004B4569"/>
    <w:rsid w:val="004C11CD"/>
    <w:rsid w:val="004C1C34"/>
    <w:rsid w:val="004D4F7F"/>
    <w:rsid w:val="004E0877"/>
    <w:rsid w:val="004E2C80"/>
    <w:rsid w:val="004F376B"/>
    <w:rsid w:val="004F64E1"/>
    <w:rsid w:val="005041B8"/>
    <w:rsid w:val="00505D4A"/>
    <w:rsid w:val="00513811"/>
    <w:rsid w:val="00514758"/>
    <w:rsid w:val="00525679"/>
    <w:rsid w:val="00525BE7"/>
    <w:rsid w:val="00525FD2"/>
    <w:rsid w:val="00531549"/>
    <w:rsid w:val="0053679C"/>
    <w:rsid w:val="00540539"/>
    <w:rsid w:val="00540EBC"/>
    <w:rsid w:val="005434BE"/>
    <w:rsid w:val="005440CA"/>
    <w:rsid w:val="0054538A"/>
    <w:rsid w:val="005456CD"/>
    <w:rsid w:val="00551514"/>
    <w:rsid w:val="005565F0"/>
    <w:rsid w:val="005621D9"/>
    <w:rsid w:val="00562A1C"/>
    <w:rsid w:val="00582113"/>
    <w:rsid w:val="0058667D"/>
    <w:rsid w:val="00587D89"/>
    <w:rsid w:val="00596B4F"/>
    <w:rsid w:val="0059732C"/>
    <w:rsid w:val="0059785A"/>
    <w:rsid w:val="005A07ED"/>
    <w:rsid w:val="005A247D"/>
    <w:rsid w:val="005A342F"/>
    <w:rsid w:val="005A45D8"/>
    <w:rsid w:val="005A4BF3"/>
    <w:rsid w:val="005B03FE"/>
    <w:rsid w:val="005B0A6C"/>
    <w:rsid w:val="005B48B5"/>
    <w:rsid w:val="00600C22"/>
    <w:rsid w:val="00602BAE"/>
    <w:rsid w:val="006032CE"/>
    <w:rsid w:val="006038DE"/>
    <w:rsid w:val="00604AEA"/>
    <w:rsid w:val="006103E7"/>
    <w:rsid w:val="00614CB8"/>
    <w:rsid w:val="00616F92"/>
    <w:rsid w:val="006227F9"/>
    <w:rsid w:val="006318D3"/>
    <w:rsid w:val="00636D14"/>
    <w:rsid w:val="006426F4"/>
    <w:rsid w:val="00642C87"/>
    <w:rsid w:val="00643411"/>
    <w:rsid w:val="006453D2"/>
    <w:rsid w:val="0064752B"/>
    <w:rsid w:val="00650D03"/>
    <w:rsid w:val="00651A5F"/>
    <w:rsid w:val="00651B42"/>
    <w:rsid w:val="006563E1"/>
    <w:rsid w:val="006602F3"/>
    <w:rsid w:val="006659BE"/>
    <w:rsid w:val="0068012E"/>
    <w:rsid w:val="00690256"/>
    <w:rsid w:val="006909C0"/>
    <w:rsid w:val="00693A3C"/>
    <w:rsid w:val="00695682"/>
    <w:rsid w:val="00695EFC"/>
    <w:rsid w:val="006968D9"/>
    <w:rsid w:val="0069786C"/>
    <w:rsid w:val="006B5593"/>
    <w:rsid w:val="006C4D39"/>
    <w:rsid w:val="006D31D7"/>
    <w:rsid w:val="006D3AF0"/>
    <w:rsid w:val="006D4AE5"/>
    <w:rsid w:val="006D582B"/>
    <w:rsid w:val="006D6C43"/>
    <w:rsid w:val="006D7839"/>
    <w:rsid w:val="006F00AE"/>
    <w:rsid w:val="006F30CC"/>
    <w:rsid w:val="00700E71"/>
    <w:rsid w:val="00703907"/>
    <w:rsid w:val="0071273B"/>
    <w:rsid w:val="00714198"/>
    <w:rsid w:val="00714C21"/>
    <w:rsid w:val="0071761A"/>
    <w:rsid w:val="00720DF4"/>
    <w:rsid w:val="00724BF0"/>
    <w:rsid w:val="007269C7"/>
    <w:rsid w:val="00745DEB"/>
    <w:rsid w:val="0075772F"/>
    <w:rsid w:val="00757A05"/>
    <w:rsid w:val="00774BBB"/>
    <w:rsid w:val="007A00E8"/>
    <w:rsid w:val="007B03E3"/>
    <w:rsid w:val="007B054D"/>
    <w:rsid w:val="007B17DD"/>
    <w:rsid w:val="007B2DDE"/>
    <w:rsid w:val="007B7563"/>
    <w:rsid w:val="007D273A"/>
    <w:rsid w:val="007D478B"/>
    <w:rsid w:val="007D6A3E"/>
    <w:rsid w:val="007E02D2"/>
    <w:rsid w:val="007E0DD4"/>
    <w:rsid w:val="007E3305"/>
    <w:rsid w:val="007E5D18"/>
    <w:rsid w:val="007E5FB3"/>
    <w:rsid w:val="007E6743"/>
    <w:rsid w:val="007F3FED"/>
    <w:rsid w:val="007F4BC0"/>
    <w:rsid w:val="00803347"/>
    <w:rsid w:val="00810BCD"/>
    <w:rsid w:val="00811DF0"/>
    <w:rsid w:val="00815770"/>
    <w:rsid w:val="008200D7"/>
    <w:rsid w:val="00823B6A"/>
    <w:rsid w:val="00831340"/>
    <w:rsid w:val="00833CCA"/>
    <w:rsid w:val="00860135"/>
    <w:rsid w:val="00874662"/>
    <w:rsid w:val="00874804"/>
    <w:rsid w:val="00883D5E"/>
    <w:rsid w:val="008912C6"/>
    <w:rsid w:val="00896070"/>
    <w:rsid w:val="008A0321"/>
    <w:rsid w:val="008B379A"/>
    <w:rsid w:val="008C2798"/>
    <w:rsid w:val="008C5864"/>
    <w:rsid w:val="008D7D85"/>
    <w:rsid w:val="008E5793"/>
    <w:rsid w:val="008E7A91"/>
    <w:rsid w:val="008F5C58"/>
    <w:rsid w:val="008F7C20"/>
    <w:rsid w:val="00901844"/>
    <w:rsid w:val="00902DCB"/>
    <w:rsid w:val="00907D76"/>
    <w:rsid w:val="00911F00"/>
    <w:rsid w:val="009151A0"/>
    <w:rsid w:val="0092010F"/>
    <w:rsid w:val="00920A4A"/>
    <w:rsid w:val="00944ED9"/>
    <w:rsid w:val="00945A60"/>
    <w:rsid w:val="00964A30"/>
    <w:rsid w:val="00964C45"/>
    <w:rsid w:val="00964EC8"/>
    <w:rsid w:val="00967EA3"/>
    <w:rsid w:val="00971340"/>
    <w:rsid w:val="009933C1"/>
    <w:rsid w:val="00993409"/>
    <w:rsid w:val="00997337"/>
    <w:rsid w:val="009B0A68"/>
    <w:rsid w:val="009B24FC"/>
    <w:rsid w:val="009B3DD6"/>
    <w:rsid w:val="009C38CB"/>
    <w:rsid w:val="009D3578"/>
    <w:rsid w:val="009D7319"/>
    <w:rsid w:val="009E22FA"/>
    <w:rsid w:val="009F130F"/>
    <w:rsid w:val="009F4B5E"/>
    <w:rsid w:val="009F6958"/>
    <w:rsid w:val="00A00672"/>
    <w:rsid w:val="00A13070"/>
    <w:rsid w:val="00A132BE"/>
    <w:rsid w:val="00A16354"/>
    <w:rsid w:val="00A20EF8"/>
    <w:rsid w:val="00A27495"/>
    <w:rsid w:val="00A34176"/>
    <w:rsid w:val="00A4342E"/>
    <w:rsid w:val="00A4787D"/>
    <w:rsid w:val="00A54507"/>
    <w:rsid w:val="00A54BC0"/>
    <w:rsid w:val="00A6042E"/>
    <w:rsid w:val="00A6366C"/>
    <w:rsid w:val="00A66E79"/>
    <w:rsid w:val="00A67794"/>
    <w:rsid w:val="00A70FDD"/>
    <w:rsid w:val="00A750FA"/>
    <w:rsid w:val="00A76A70"/>
    <w:rsid w:val="00A909AC"/>
    <w:rsid w:val="00A91C36"/>
    <w:rsid w:val="00A925AB"/>
    <w:rsid w:val="00A94525"/>
    <w:rsid w:val="00A9579D"/>
    <w:rsid w:val="00A970D6"/>
    <w:rsid w:val="00A97CBF"/>
    <w:rsid w:val="00AA36E0"/>
    <w:rsid w:val="00AC0300"/>
    <w:rsid w:val="00AC7814"/>
    <w:rsid w:val="00AC7AD5"/>
    <w:rsid w:val="00AD7FAA"/>
    <w:rsid w:val="00AE3786"/>
    <w:rsid w:val="00AE688F"/>
    <w:rsid w:val="00AF097B"/>
    <w:rsid w:val="00AF1D08"/>
    <w:rsid w:val="00AF2BCD"/>
    <w:rsid w:val="00B15167"/>
    <w:rsid w:val="00B17E6C"/>
    <w:rsid w:val="00B242C9"/>
    <w:rsid w:val="00B35FBE"/>
    <w:rsid w:val="00B4190E"/>
    <w:rsid w:val="00B45E9E"/>
    <w:rsid w:val="00B46590"/>
    <w:rsid w:val="00B46F70"/>
    <w:rsid w:val="00B722A6"/>
    <w:rsid w:val="00B72749"/>
    <w:rsid w:val="00B74CAC"/>
    <w:rsid w:val="00B81EC5"/>
    <w:rsid w:val="00B83D58"/>
    <w:rsid w:val="00B93B8E"/>
    <w:rsid w:val="00B9700B"/>
    <w:rsid w:val="00BB4E81"/>
    <w:rsid w:val="00BB7903"/>
    <w:rsid w:val="00BC4E2E"/>
    <w:rsid w:val="00BC5077"/>
    <w:rsid w:val="00BC6A08"/>
    <w:rsid w:val="00BD03F0"/>
    <w:rsid w:val="00BD51E8"/>
    <w:rsid w:val="00BD6DF4"/>
    <w:rsid w:val="00BE4697"/>
    <w:rsid w:val="00BE62DF"/>
    <w:rsid w:val="00BF3E98"/>
    <w:rsid w:val="00BF3F83"/>
    <w:rsid w:val="00BF5E47"/>
    <w:rsid w:val="00C0508B"/>
    <w:rsid w:val="00C051EC"/>
    <w:rsid w:val="00C05F2C"/>
    <w:rsid w:val="00C064F1"/>
    <w:rsid w:val="00C11F01"/>
    <w:rsid w:val="00C21924"/>
    <w:rsid w:val="00C23C26"/>
    <w:rsid w:val="00C40AD1"/>
    <w:rsid w:val="00C479AE"/>
    <w:rsid w:val="00C51D46"/>
    <w:rsid w:val="00C8231B"/>
    <w:rsid w:val="00C837A9"/>
    <w:rsid w:val="00C84701"/>
    <w:rsid w:val="00C910B1"/>
    <w:rsid w:val="00C9778B"/>
    <w:rsid w:val="00CA57E8"/>
    <w:rsid w:val="00CB0D46"/>
    <w:rsid w:val="00CD0590"/>
    <w:rsid w:val="00CD4906"/>
    <w:rsid w:val="00CD7AD2"/>
    <w:rsid w:val="00D047EE"/>
    <w:rsid w:val="00D062C1"/>
    <w:rsid w:val="00D066C7"/>
    <w:rsid w:val="00D13AC7"/>
    <w:rsid w:val="00D155BC"/>
    <w:rsid w:val="00D24CA7"/>
    <w:rsid w:val="00D339DE"/>
    <w:rsid w:val="00D3537B"/>
    <w:rsid w:val="00D409B7"/>
    <w:rsid w:val="00D42B62"/>
    <w:rsid w:val="00D46B95"/>
    <w:rsid w:val="00D55585"/>
    <w:rsid w:val="00D55B81"/>
    <w:rsid w:val="00D6013C"/>
    <w:rsid w:val="00D70783"/>
    <w:rsid w:val="00D81906"/>
    <w:rsid w:val="00D86F6B"/>
    <w:rsid w:val="00DB3E3B"/>
    <w:rsid w:val="00DC27AE"/>
    <w:rsid w:val="00DC2952"/>
    <w:rsid w:val="00DC2A80"/>
    <w:rsid w:val="00DC5E61"/>
    <w:rsid w:val="00DD00BD"/>
    <w:rsid w:val="00DE5F41"/>
    <w:rsid w:val="00DE7A6F"/>
    <w:rsid w:val="00DF2302"/>
    <w:rsid w:val="00DF2FBA"/>
    <w:rsid w:val="00DF670B"/>
    <w:rsid w:val="00E04475"/>
    <w:rsid w:val="00E04A7E"/>
    <w:rsid w:val="00E102CF"/>
    <w:rsid w:val="00E1160E"/>
    <w:rsid w:val="00E12D77"/>
    <w:rsid w:val="00E15B9B"/>
    <w:rsid w:val="00E21AE8"/>
    <w:rsid w:val="00E260B6"/>
    <w:rsid w:val="00E35E6D"/>
    <w:rsid w:val="00E50314"/>
    <w:rsid w:val="00E51BDC"/>
    <w:rsid w:val="00E55ABA"/>
    <w:rsid w:val="00E63D27"/>
    <w:rsid w:val="00E76FC9"/>
    <w:rsid w:val="00E83140"/>
    <w:rsid w:val="00E84B16"/>
    <w:rsid w:val="00E86684"/>
    <w:rsid w:val="00EA4901"/>
    <w:rsid w:val="00EB181D"/>
    <w:rsid w:val="00EB2236"/>
    <w:rsid w:val="00EB4006"/>
    <w:rsid w:val="00EB5AC4"/>
    <w:rsid w:val="00EB637B"/>
    <w:rsid w:val="00EB7BC3"/>
    <w:rsid w:val="00ED14E5"/>
    <w:rsid w:val="00EE0B7B"/>
    <w:rsid w:val="00EE2A57"/>
    <w:rsid w:val="00EE2F76"/>
    <w:rsid w:val="00EE5F1F"/>
    <w:rsid w:val="00F04DC8"/>
    <w:rsid w:val="00F11319"/>
    <w:rsid w:val="00F1428A"/>
    <w:rsid w:val="00F16106"/>
    <w:rsid w:val="00F16BCC"/>
    <w:rsid w:val="00F23171"/>
    <w:rsid w:val="00F234DD"/>
    <w:rsid w:val="00F25A23"/>
    <w:rsid w:val="00F26C7B"/>
    <w:rsid w:val="00F325CC"/>
    <w:rsid w:val="00F37F85"/>
    <w:rsid w:val="00F42465"/>
    <w:rsid w:val="00F44F23"/>
    <w:rsid w:val="00F47516"/>
    <w:rsid w:val="00F538A8"/>
    <w:rsid w:val="00F56FE9"/>
    <w:rsid w:val="00F8331C"/>
    <w:rsid w:val="00F858F5"/>
    <w:rsid w:val="00F93553"/>
    <w:rsid w:val="00F93B0C"/>
    <w:rsid w:val="00F978BA"/>
    <w:rsid w:val="00FB524F"/>
    <w:rsid w:val="00FC272D"/>
    <w:rsid w:val="00FC79D5"/>
    <w:rsid w:val="00FD10D5"/>
    <w:rsid w:val="00FD6646"/>
    <w:rsid w:val="00FD675C"/>
    <w:rsid w:val="00FD79A9"/>
    <w:rsid w:val="00FE01EE"/>
    <w:rsid w:val="00FE2A01"/>
    <w:rsid w:val="00FF2E36"/>
    <w:rsid w:val="00FF68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05E0"/>
  <w15:chartTrackingRefBased/>
  <w15:docId w15:val="{1512A598-4C2D-4258-B528-22EACC25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DC"/>
    <w:pPr>
      <w:spacing w:after="40" w:line="480" w:lineRule="auto"/>
      <w:jc w:val="both"/>
    </w:pPr>
    <w:rPr>
      <w:rFonts w:ascii="Arial" w:hAnsi="Arial"/>
    </w:rPr>
  </w:style>
  <w:style w:type="paragraph" w:styleId="Ttulo1">
    <w:name w:val="heading 1"/>
    <w:basedOn w:val="Normal"/>
    <w:next w:val="Normal"/>
    <w:link w:val="Ttulo1Car"/>
    <w:uiPriority w:val="9"/>
    <w:qFormat/>
    <w:rsid w:val="000C4EDC"/>
    <w:pPr>
      <w:keepNext/>
      <w:keepLines/>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spacing w:before="160" w:after="120"/>
      <w:outlineLvl w:val="1"/>
    </w:pPr>
    <w:rPr>
      <w:rFonts w:eastAsiaTheme="majorEastAsia" w:cstheme="majorBidi"/>
      <w:b/>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character" w:styleId="Refdecomentario">
    <w:name w:val="annotation reference"/>
    <w:basedOn w:val="Fuentedeprrafopredeter"/>
    <w:uiPriority w:val="99"/>
    <w:semiHidden/>
    <w:unhideWhenUsed/>
    <w:rsid w:val="00A27495"/>
    <w:rPr>
      <w:sz w:val="16"/>
      <w:szCs w:val="16"/>
    </w:rPr>
  </w:style>
  <w:style w:type="paragraph" w:styleId="Textocomentario">
    <w:name w:val="annotation text"/>
    <w:basedOn w:val="Normal"/>
    <w:link w:val="TextocomentarioCar"/>
    <w:uiPriority w:val="99"/>
    <w:semiHidden/>
    <w:unhideWhenUsed/>
    <w:rsid w:val="00A274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749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27495"/>
    <w:rPr>
      <w:b/>
      <w:bCs/>
    </w:rPr>
  </w:style>
  <w:style w:type="character" w:customStyle="1" w:styleId="AsuntodelcomentarioCar">
    <w:name w:val="Asunto del comentario Car"/>
    <w:basedOn w:val="TextocomentarioCar"/>
    <w:link w:val="Asuntodelcomentario"/>
    <w:uiPriority w:val="99"/>
    <w:semiHidden/>
    <w:rsid w:val="00A2749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2.xml><?xml version="1.0" encoding="utf-8"?>
<ds:datastoreItem xmlns:ds="http://schemas.openxmlformats.org/officeDocument/2006/customXml" ds:itemID="{1FCA4BE4-7176-45EF-AC5E-A9243A667802}">
  <ds:schemaRefs>
    <ds:schemaRef ds:uri="http://schemas.openxmlformats.org/officeDocument/2006/bibliography"/>
  </ds:schemaRefs>
</ds:datastoreItem>
</file>

<file path=customXml/itemProps3.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10055</Words>
  <Characters>55307</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65232</CharactersWithSpaces>
  <SharedDoc>false</SharedDoc>
  <HLinks>
    <vt:vector size="66" baseType="variant">
      <vt:variant>
        <vt:i4>1703992</vt:i4>
      </vt:variant>
      <vt:variant>
        <vt:i4>62</vt:i4>
      </vt:variant>
      <vt:variant>
        <vt:i4>0</vt:i4>
      </vt:variant>
      <vt:variant>
        <vt:i4>5</vt:i4>
      </vt:variant>
      <vt:variant>
        <vt:lpwstr/>
      </vt:variant>
      <vt:variant>
        <vt:lpwstr>_Toc83594710</vt:lpwstr>
      </vt:variant>
      <vt:variant>
        <vt:i4>1245241</vt:i4>
      </vt:variant>
      <vt:variant>
        <vt:i4>56</vt:i4>
      </vt:variant>
      <vt:variant>
        <vt:i4>0</vt:i4>
      </vt:variant>
      <vt:variant>
        <vt:i4>5</vt:i4>
      </vt:variant>
      <vt:variant>
        <vt:lpwstr/>
      </vt:variant>
      <vt:variant>
        <vt:lpwstr>_Toc83594709</vt:lpwstr>
      </vt:variant>
      <vt:variant>
        <vt:i4>1179705</vt:i4>
      </vt:variant>
      <vt:variant>
        <vt:i4>50</vt:i4>
      </vt:variant>
      <vt:variant>
        <vt:i4>0</vt:i4>
      </vt:variant>
      <vt:variant>
        <vt:i4>5</vt:i4>
      </vt:variant>
      <vt:variant>
        <vt:lpwstr/>
      </vt:variant>
      <vt:variant>
        <vt:lpwstr>_Toc83594708</vt:lpwstr>
      </vt:variant>
      <vt:variant>
        <vt:i4>1900601</vt:i4>
      </vt:variant>
      <vt:variant>
        <vt:i4>44</vt:i4>
      </vt:variant>
      <vt:variant>
        <vt:i4>0</vt:i4>
      </vt:variant>
      <vt:variant>
        <vt:i4>5</vt:i4>
      </vt:variant>
      <vt:variant>
        <vt:lpwstr/>
      </vt:variant>
      <vt:variant>
        <vt:lpwstr>_Toc83594707</vt:lpwstr>
      </vt:variant>
      <vt:variant>
        <vt:i4>1835065</vt:i4>
      </vt:variant>
      <vt:variant>
        <vt:i4>38</vt:i4>
      </vt:variant>
      <vt:variant>
        <vt:i4>0</vt:i4>
      </vt:variant>
      <vt:variant>
        <vt:i4>5</vt:i4>
      </vt:variant>
      <vt:variant>
        <vt:lpwstr/>
      </vt:variant>
      <vt:variant>
        <vt:lpwstr>_Toc83594706</vt:lpwstr>
      </vt:variant>
      <vt:variant>
        <vt:i4>2031673</vt:i4>
      </vt:variant>
      <vt:variant>
        <vt:i4>32</vt:i4>
      </vt:variant>
      <vt:variant>
        <vt:i4>0</vt:i4>
      </vt:variant>
      <vt:variant>
        <vt:i4>5</vt:i4>
      </vt:variant>
      <vt:variant>
        <vt:lpwstr/>
      </vt:variant>
      <vt:variant>
        <vt:lpwstr>_Toc83594705</vt:lpwstr>
      </vt:variant>
      <vt:variant>
        <vt:i4>1966137</vt:i4>
      </vt:variant>
      <vt:variant>
        <vt:i4>26</vt:i4>
      </vt:variant>
      <vt:variant>
        <vt:i4>0</vt:i4>
      </vt:variant>
      <vt:variant>
        <vt:i4>5</vt:i4>
      </vt:variant>
      <vt:variant>
        <vt:lpwstr/>
      </vt:variant>
      <vt:variant>
        <vt:lpwstr>_Toc83594704</vt:lpwstr>
      </vt:variant>
      <vt:variant>
        <vt:i4>1638457</vt:i4>
      </vt:variant>
      <vt:variant>
        <vt:i4>20</vt:i4>
      </vt:variant>
      <vt:variant>
        <vt:i4>0</vt:i4>
      </vt:variant>
      <vt:variant>
        <vt:i4>5</vt:i4>
      </vt:variant>
      <vt:variant>
        <vt:lpwstr/>
      </vt:variant>
      <vt:variant>
        <vt:lpwstr>_Toc83594703</vt:lpwstr>
      </vt:variant>
      <vt:variant>
        <vt:i4>1572921</vt:i4>
      </vt:variant>
      <vt:variant>
        <vt:i4>14</vt:i4>
      </vt:variant>
      <vt:variant>
        <vt:i4>0</vt:i4>
      </vt:variant>
      <vt:variant>
        <vt:i4>5</vt:i4>
      </vt:variant>
      <vt:variant>
        <vt:lpwstr/>
      </vt:variant>
      <vt:variant>
        <vt:lpwstr>_Toc83594702</vt:lpwstr>
      </vt:variant>
      <vt:variant>
        <vt:i4>1769529</vt:i4>
      </vt:variant>
      <vt:variant>
        <vt:i4>8</vt:i4>
      </vt:variant>
      <vt:variant>
        <vt:i4>0</vt:i4>
      </vt:variant>
      <vt:variant>
        <vt:i4>5</vt:i4>
      </vt:variant>
      <vt:variant>
        <vt:lpwstr/>
      </vt:variant>
      <vt:variant>
        <vt:lpwstr>_Toc83594701</vt:lpwstr>
      </vt:variant>
      <vt:variant>
        <vt:i4>1703993</vt:i4>
      </vt:variant>
      <vt:variant>
        <vt:i4>2</vt:i4>
      </vt:variant>
      <vt:variant>
        <vt:i4>0</vt:i4>
      </vt:variant>
      <vt:variant>
        <vt:i4>5</vt:i4>
      </vt:variant>
      <vt:variant>
        <vt:lpwstr/>
      </vt:variant>
      <vt:variant>
        <vt:lpwstr>_Toc83594700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CRISTOFHER ZUÑIGA VARGAS</cp:lastModifiedBy>
  <cp:revision>3</cp:revision>
  <cp:lastPrinted>2021-10-02T13:19:00Z</cp:lastPrinted>
  <dcterms:created xsi:type="dcterms:W3CDTF">2021-10-13T20:49:00Z</dcterms:created>
  <dcterms:modified xsi:type="dcterms:W3CDTF">2021-10-13T20:49:00Z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47a06afc-2fc7-35c1-ae04-7b92fca3421f</vt:lpwstr>
  </property>
  <property fmtid="{D5CDD505-2E9C-101B-9397-08002B2CF9AE}" pid="25" name="Mendeley Citation Style_1">
    <vt:lpwstr>http://www.zotero.org/styles/american-sociological-association</vt:lpwstr>
  </property>
</Properties>
</file>